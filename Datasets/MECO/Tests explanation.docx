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2FC24" w14:textId="0F3EDD3C" w:rsidR="00406BCF" w:rsidRPr="001250B3" w:rsidDel="00D50675" w:rsidRDefault="006E0A82" w:rsidP="00D167E9">
      <w:pPr>
        <w:spacing w:after="0" w:line="480" w:lineRule="auto"/>
        <w:jc w:val="center"/>
        <w:rPr>
          <w:del w:id="0" w:author="Olga  Parshina" w:date="2022-06-21T16:55:00Z"/>
          <w:rFonts w:asciiTheme="majorBidi" w:hAnsiTheme="majorBidi" w:cstheme="majorBidi"/>
          <w:b/>
          <w:bCs/>
          <w:sz w:val="24"/>
          <w:szCs w:val="24"/>
        </w:rPr>
      </w:pPr>
      <w:del w:id="1" w:author="Olga  Parshina" w:date="2022-06-21T16:55:00Z">
        <w:r w:rsidRPr="001250B3" w:rsidDel="00D50675">
          <w:rPr>
            <w:rFonts w:asciiTheme="majorBidi" w:hAnsiTheme="majorBidi" w:cstheme="majorBidi"/>
            <w:b/>
            <w:bCs/>
            <w:sz w:val="24"/>
            <w:szCs w:val="24"/>
          </w:rPr>
          <w:delText xml:space="preserve">Supplementary </w:delText>
        </w:r>
        <w:r w:rsidR="00133AEB" w:rsidDel="00D50675">
          <w:rPr>
            <w:rFonts w:asciiTheme="majorBidi" w:hAnsiTheme="majorBidi" w:cstheme="majorBidi"/>
            <w:b/>
            <w:bCs/>
            <w:sz w:val="24"/>
            <w:szCs w:val="24"/>
          </w:rPr>
          <w:delText>M</w:delText>
        </w:r>
        <w:r w:rsidRPr="001250B3" w:rsidDel="00D50675">
          <w:rPr>
            <w:rFonts w:asciiTheme="majorBidi" w:hAnsiTheme="majorBidi" w:cstheme="majorBidi"/>
            <w:b/>
            <w:bCs/>
            <w:sz w:val="24"/>
            <w:szCs w:val="24"/>
          </w:rPr>
          <w:delText>aterials</w:delText>
        </w:r>
      </w:del>
    </w:p>
    <w:p w14:paraId="57B02AD3" w14:textId="5160CDDA" w:rsidR="004346DD" w:rsidRPr="001250B3" w:rsidDel="00D50675" w:rsidRDefault="006E0A82" w:rsidP="00D167E9">
      <w:pPr>
        <w:spacing w:after="0" w:line="480" w:lineRule="auto"/>
        <w:jc w:val="both"/>
        <w:rPr>
          <w:del w:id="2" w:author="Olga  Parshina" w:date="2022-06-21T16:55:00Z"/>
          <w:rFonts w:asciiTheme="majorBidi" w:hAnsiTheme="majorBidi" w:cstheme="majorBidi"/>
          <w:sz w:val="24"/>
          <w:szCs w:val="24"/>
        </w:rPr>
      </w:pPr>
      <w:del w:id="3" w:author="Olga  Parshina" w:date="2022-06-21T16:55:00Z">
        <w:r w:rsidRPr="001250B3" w:rsidDel="00D50675">
          <w:rPr>
            <w:rFonts w:asciiTheme="majorBidi" w:hAnsiTheme="majorBidi" w:cstheme="majorBidi"/>
            <w:b/>
            <w:bCs/>
            <w:sz w:val="24"/>
            <w:szCs w:val="24"/>
          </w:rPr>
          <w:delText>S1</w:delText>
        </w:r>
        <w:r w:rsidR="001250B3" w:rsidDel="00D50675">
          <w:rPr>
            <w:rFonts w:asciiTheme="majorBidi" w:hAnsiTheme="majorBidi" w:cstheme="majorBidi"/>
            <w:b/>
            <w:bCs/>
            <w:sz w:val="24"/>
            <w:szCs w:val="24"/>
          </w:rPr>
          <w:delText>:</w:delText>
        </w:r>
        <w:r w:rsidRPr="001250B3" w:rsidDel="00D50675">
          <w:rPr>
            <w:rFonts w:asciiTheme="majorBidi" w:hAnsiTheme="majorBidi" w:cstheme="majorBidi"/>
            <w:b/>
            <w:bCs/>
            <w:sz w:val="24"/>
            <w:szCs w:val="24"/>
          </w:rPr>
          <w:delText xml:space="preserve"> </w:delText>
        </w:r>
        <w:r w:rsidR="004346DD" w:rsidRPr="001250B3" w:rsidDel="00D50675">
          <w:rPr>
            <w:rFonts w:asciiTheme="majorBidi" w:hAnsiTheme="majorBidi" w:cstheme="majorBidi"/>
            <w:b/>
            <w:bCs/>
            <w:sz w:val="24"/>
            <w:szCs w:val="24"/>
          </w:rPr>
          <w:delText xml:space="preserve">Self-ratings of proficiency in L1 and </w:delText>
        </w:r>
        <w:r w:rsidR="001250B3" w:rsidDel="00D50675">
          <w:rPr>
            <w:rFonts w:asciiTheme="majorBidi" w:hAnsiTheme="majorBidi" w:cstheme="majorBidi"/>
            <w:b/>
            <w:bCs/>
            <w:sz w:val="24"/>
            <w:szCs w:val="24"/>
          </w:rPr>
          <w:delText xml:space="preserve">English as </w:delText>
        </w:r>
        <w:r w:rsidR="004346DD" w:rsidRPr="001250B3" w:rsidDel="00D50675">
          <w:rPr>
            <w:rFonts w:asciiTheme="majorBidi" w:hAnsiTheme="majorBidi" w:cstheme="majorBidi"/>
            <w:b/>
            <w:bCs/>
            <w:sz w:val="24"/>
            <w:szCs w:val="24"/>
          </w:rPr>
          <w:delText>L2 in available samples</w:delText>
        </w:r>
        <w:r w:rsidR="001250B3" w:rsidDel="00D50675">
          <w:rPr>
            <w:rFonts w:asciiTheme="majorBidi" w:hAnsiTheme="majorBidi" w:cstheme="majorBidi"/>
            <w:b/>
            <w:bCs/>
            <w:sz w:val="24"/>
            <w:szCs w:val="24"/>
          </w:rPr>
          <w:delText>.</w:delText>
        </w:r>
      </w:del>
    </w:p>
    <w:tbl>
      <w:tblPr>
        <w:tblW w:w="7731" w:type="dxa"/>
        <w:jc w:val="center"/>
        <w:tblLook w:val="04A0" w:firstRow="1" w:lastRow="0" w:firstColumn="1" w:lastColumn="0" w:noHBand="0" w:noVBand="1"/>
      </w:tblPr>
      <w:tblGrid>
        <w:gridCol w:w="1202"/>
        <w:gridCol w:w="1096"/>
        <w:gridCol w:w="1080"/>
        <w:gridCol w:w="1086"/>
        <w:gridCol w:w="1096"/>
        <w:gridCol w:w="1085"/>
        <w:gridCol w:w="1086"/>
      </w:tblGrid>
      <w:tr w:rsidR="004346DD" w:rsidRPr="001250B3" w:rsidDel="00D50675" w14:paraId="283E28AB" w14:textId="4EFA600F" w:rsidTr="00BD6E2F">
        <w:trPr>
          <w:trHeight w:val="454"/>
          <w:jc w:val="center"/>
          <w:del w:id="4" w:author="Olga  Parshina" w:date="2022-06-21T16:55:00Z"/>
        </w:trPr>
        <w:tc>
          <w:tcPr>
            <w:tcW w:w="1202" w:type="dxa"/>
            <w:tcBorders>
              <w:top w:val="single" w:sz="8" w:space="0" w:color="auto"/>
              <w:bottom w:val="single" w:sz="8" w:space="0" w:color="auto"/>
            </w:tcBorders>
            <w:vAlign w:val="center"/>
          </w:tcPr>
          <w:p w14:paraId="1C67BE77" w14:textId="0E899019" w:rsidR="004346DD" w:rsidRPr="001250B3" w:rsidDel="00D50675" w:rsidRDefault="004346DD" w:rsidP="00D167E9">
            <w:pPr>
              <w:spacing w:after="0" w:line="360" w:lineRule="auto"/>
              <w:jc w:val="center"/>
              <w:rPr>
                <w:del w:id="5" w:author="Olga  Parshina" w:date="2022-06-21T16:55:00Z"/>
                <w:rFonts w:asciiTheme="majorBidi" w:hAnsiTheme="majorBidi" w:cstheme="majorBidi"/>
                <w:b/>
                <w:bCs/>
                <w:sz w:val="16"/>
                <w:szCs w:val="16"/>
              </w:rPr>
            </w:pPr>
            <w:del w:id="6" w:author="Olga  Parshina" w:date="2022-06-21T16:55:00Z">
              <w:r w:rsidRPr="001250B3" w:rsidDel="00D50675">
                <w:rPr>
                  <w:rFonts w:asciiTheme="majorBidi" w:hAnsiTheme="majorBidi" w:cstheme="majorBidi"/>
                  <w:b/>
                  <w:bCs/>
                  <w:sz w:val="16"/>
                  <w:szCs w:val="16"/>
                </w:rPr>
                <w:delText>L1</w:delText>
              </w:r>
            </w:del>
          </w:p>
        </w:tc>
        <w:tc>
          <w:tcPr>
            <w:tcW w:w="1096" w:type="dxa"/>
            <w:tcBorders>
              <w:top w:val="single" w:sz="8" w:space="0" w:color="auto"/>
              <w:bottom w:val="single" w:sz="8" w:space="0" w:color="auto"/>
            </w:tcBorders>
            <w:shd w:val="clear" w:color="auto" w:fill="auto"/>
            <w:vAlign w:val="center"/>
          </w:tcPr>
          <w:p w14:paraId="53029E97" w14:textId="48A4CD47" w:rsidR="004346DD" w:rsidRPr="001250B3" w:rsidDel="00D50675" w:rsidRDefault="004346DD" w:rsidP="00D167E9">
            <w:pPr>
              <w:spacing w:after="0" w:line="360" w:lineRule="auto"/>
              <w:jc w:val="center"/>
              <w:rPr>
                <w:del w:id="7" w:author="Olga  Parshina" w:date="2022-06-21T16:55:00Z"/>
                <w:rFonts w:asciiTheme="majorBidi" w:hAnsiTheme="majorBidi" w:cstheme="majorBidi"/>
                <w:b/>
                <w:bCs/>
                <w:i/>
                <w:iCs/>
                <w:sz w:val="16"/>
                <w:szCs w:val="16"/>
              </w:rPr>
            </w:pPr>
            <w:del w:id="8" w:author="Olga  Parshina" w:date="2022-06-21T16:55:00Z">
              <w:r w:rsidRPr="001250B3" w:rsidDel="00D50675">
                <w:rPr>
                  <w:rFonts w:asciiTheme="majorBidi" w:hAnsiTheme="majorBidi" w:cstheme="majorBidi"/>
                  <w:b/>
                  <w:bCs/>
                  <w:sz w:val="16"/>
                  <w:szCs w:val="16"/>
                </w:rPr>
                <w:delText>Mean Self-rating: L1 speaking (SD)</w:delText>
              </w:r>
            </w:del>
          </w:p>
        </w:tc>
        <w:tc>
          <w:tcPr>
            <w:tcW w:w="1080" w:type="dxa"/>
            <w:tcBorders>
              <w:top w:val="single" w:sz="8" w:space="0" w:color="auto"/>
              <w:bottom w:val="single" w:sz="8" w:space="0" w:color="auto"/>
            </w:tcBorders>
            <w:shd w:val="clear" w:color="auto" w:fill="auto"/>
            <w:vAlign w:val="center"/>
          </w:tcPr>
          <w:p w14:paraId="268AEC03" w14:textId="18CB2193" w:rsidR="004346DD" w:rsidRPr="001250B3" w:rsidDel="00D50675" w:rsidRDefault="004346DD" w:rsidP="00D167E9">
            <w:pPr>
              <w:spacing w:after="0" w:line="360" w:lineRule="auto"/>
              <w:jc w:val="center"/>
              <w:rPr>
                <w:del w:id="9" w:author="Olga  Parshina" w:date="2022-06-21T16:55:00Z"/>
                <w:rFonts w:asciiTheme="majorBidi" w:hAnsiTheme="majorBidi" w:cstheme="majorBidi"/>
                <w:b/>
                <w:bCs/>
                <w:i/>
                <w:iCs/>
                <w:sz w:val="16"/>
                <w:szCs w:val="16"/>
              </w:rPr>
            </w:pPr>
            <w:del w:id="10" w:author="Olga  Parshina" w:date="2022-06-21T16:55:00Z">
              <w:r w:rsidRPr="001250B3" w:rsidDel="00D50675">
                <w:rPr>
                  <w:rFonts w:asciiTheme="majorBidi" w:hAnsiTheme="majorBidi" w:cstheme="majorBidi"/>
                  <w:b/>
                  <w:bCs/>
                  <w:sz w:val="16"/>
                  <w:szCs w:val="16"/>
                </w:rPr>
                <w:delText>Mean Self-rating: L1 oral comp (SD)</w:delText>
              </w:r>
            </w:del>
          </w:p>
        </w:tc>
        <w:tc>
          <w:tcPr>
            <w:tcW w:w="1086" w:type="dxa"/>
            <w:tcBorders>
              <w:top w:val="single" w:sz="8" w:space="0" w:color="auto"/>
              <w:bottom w:val="single" w:sz="8" w:space="0" w:color="auto"/>
            </w:tcBorders>
            <w:shd w:val="clear" w:color="auto" w:fill="auto"/>
            <w:vAlign w:val="center"/>
          </w:tcPr>
          <w:p w14:paraId="3A8CEACF" w14:textId="2FA05D9D" w:rsidR="004346DD" w:rsidRPr="001250B3" w:rsidDel="00D50675" w:rsidRDefault="004346DD" w:rsidP="00D167E9">
            <w:pPr>
              <w:spacing w:after="0" w:line="360" w:lineRule="auto"/>
              <w:jc w:val="center"/>
              <w:rPr>
                <w:del w:id="11" w:author="Olga  Parshina" w:date="2022-06-21T16:55:00Z"/>
                <w:rFonts w:asciiTheme="majorBidi" w:hAnsiTheme="majorBidi" w:cstheme="majorBidi"/>
                <w:b/>
                <w:bCs/>
                <w:sz w:val="16"/>
                <w:szCs w:val="16"/>
              </w:rPr>
            </w:pPr>
            <w:del w:id="12" w:author="Olga  Parshina" w:date="2022-06-21T16:55:00Z">
              <w:r w:rsidRPr="001250B3" w:rsidDel="00D50675">
                <w:rPr>
                  <w:rFonts w:asciiTheme="majorBidi" w:hAnsiTheme="majorBidi" w:cstheme="majorBidi"/>
                  <w:b/>
                  <w:bCs/>
                  <w:sz w:val="16"/>
                  <w:szCs w:val="16"/>
                </w:rPr>
                <w:delText>Mean Self-rating: L1 reading (SD)</w:delText>
              </w:r>
            </w:del>
          </w:p>
        </w:tc>
        <w:tc>
          <w:tcPr>
            <w:tcW w:w="1096" w:type="dxa"/>
            <w:tcBorders>
              <w:top w:val="single" w:sz="8" w:space="0" w:color="auto"/>
              <w:bottom w:val="single" w:sz="8" w:space="0" w:color="auto"/>
            </w:tcBorders>
            <w:shd w:val="clear" w:color="auto" w:fill="auto"/>
            <w:vAlign w:val="center"/>
          </w:tcPr>
          <w:p w14:paraId="4B18D81F" w14:textId="08D897D4" w:rsidR="004346DD" w:rsidRPr="001250B3" w:rsidDel="00D50675" w:rsidRDefault="004346DD" w:rsidP="00D167E9">
            <w:pPr>
              <w:spacing w:after="0" w:line="360" w:lineRule="auto"/>
              <w:jc w:val="center"/>
              <w:rPr>
                <w:del w:id="13" w:author="Olga  Parshina" w:date="2022-06-21T16:55:00Z"/>
                <w:rFonts w:asciiTheme="majorBidi" w:hAnsiTheme="majorBidi" w:cstheme="majorBidi"/>
                <w:b/>
                <w:bCs/>
                <w:sz w:val="16"/>
                <w:szCs w:val="16"/>
              </w:rPr>
            </w:pPr>
            <w:del w:id="14" w:author="Olga  Parshina" w:date="2022-06-21T16:55:00Z">
              <w:r w:rsidRPr="001250B3" w:rsidDel="00D50675">
                <w:rPr>
                  <w:rFonts w:asciiTheme="majorBidi" w:hAnsiTheme="majorBidi" w:cstheme="majorBidi"/>
                  <w:b/>
                  <w:bCs/>
                  <w:sz w:val="16"/>
                  <w:szCs w:val="16"/>
                </w:rPr>
                <w:delText>Mean Self-rating: English speaking (SD)</w:delText>
              </w:r>
            </w:del>
          </w:p>
        </w:tc>
        <w:tc>
          <w:tcPr>
            <w:tcW w:w="1085" w:type="dxa"/>
            <w:tcBorders>
              <w:top w:val="single" w:sz="8" w:space="0" w:color="auto"/>
              <w:bottom w:val="single" w:sz="8" w:space="0" w:color="auto"/>
            </w:tcBorders>
            <w:shd w:val="clear" w:color="auto" w:fill="auto"/>
            <w:vAlign w:val="center"/>
          </w:tcPr>
          <w:p w14:paraId="1327FDB3" w14:textId="172AD43E" w:rsidR="004346DD" w:rsidRPr="001250B3" w:rsidDel="00D50675" w:rsidRDefault="004346DD" w:rsidP="00D167E9">
            <w:pPr>
              <w:spacing w:after="0" w:line="360" w:lineRule="auto"/>
              <w:jc w:val="center"/>
              <w:rPr>
                <w:del w:id="15" w:author="Olga  Parshina" w:date="2022-06-21T16:55:00Z"/>
                <w:rFonts w:asciiTheme="majorBidi" w:hAnsiTheme="majorBidi" w:cstheme="majorBidi"/>
                <w:b/>
                <w:bCs/>
                <w:sz w:val="16"/>
                <w:szCs w:val="16"/>
              </w:rPr>
            </w:pPr>
            <w:del w:id="16" w:author="Olga  Parshina" w:date="2022-06-21T16:55:00Z">
              <w:r w:rsidRPr="001250B3" w:rsidDel="00D50675">
                <w:rPr>
                  <w:rFonts w:asciiTheme="majorBidi" w:hAnsiTheme="majorBidi" w:cstheme="majorBidi"/>
                  <w:b/>
                  <w:bCs/>
                  <w:sz w:val="16"/>
                  <w:szCs w:val="16"/>
                </w:rPr>
                <w:delText>Mean Self-rating:   English oral comp (SD)</w:delText>
              </w:r>
            </w:del>
          </w:p>
        </w:tc>
        <w:tc>
          <w:tcPr>
            <w:tcW w:w="1086" w:type="dxa"/>
            <w:tcBorders>
              <w:top w:val="single" w:sz="8" w:space="0" w:color="auto"/>
              <w:bottom w:val="single" w:sz="8" w:space="0" w:color="auto"/>
            </w:tcBorders>
            <w:shd w:val="clear" w:color="auto" w:fill="auto"/>
            <w:vAlign w:val="center"/>
          </w:tcPr>
          <w:p w14:paraId="003C66BE" w14:textId="2FF11689" w:rsidR="004346DD" w:rsidRPr="001250B3" w:rsidDel="00D50675" w:rsidRDefault="004346DD" w:rsidP="00D167E9">
            <w:pPr>
              <w:spacing w:after="0" w:line="360" w:lineRule="auto"/>
              <w:jc w:val="center"/>
              <w:rPr>
                <w:del w:id="17" w:author="Olga  Parshina" w:date="2022-06-21T16:55:00Z"/>
                <w:rFonts w:asciiTheme="majorBidi" w:hAnsiTheme="majorBidi" w:cstheme="majorBidi"/>
                <w:b/>
                <w:bCs/>
                <w:sz w:val="16"/>
                <w:szCs w:val="16"/>
              </w:rPr>
            </w:pPr>
            <w:del w:id="18" w:author="Olga  Parshina" w:date="2022-06-21T16:55:00Z">
              <w:r w:rsidRPr="001250B3" w:rsidDel="00D50675">
                <w:rPr>
                  <w:rFonts w:asciiTheme="majorBidi" w:hAnsiTheme="majorBidi" w:cstheme="majorBidi"/>
                  <w:b/>
                  <w:bCs/>
                  <w:sz w:val="16"/>
                  <w:szCs w:val="16"/>
                </w:rPr>
                <w:delText>Mean Self-rating: English reading (SD)</w:delText>
              </w:r>
            </w:del>
          </w:p>
        </w:tc>
      </w:tr>
      <w:tr w:rsidR="00A11615" w:rsidRPr="001250B3" w:rsidDel="00D50675" w14:paraId="0D4322FA" w14:textId="4328DA10" w:rsidTr="00BD6E2F">
        <w:trPr>
          <w:trHeight w:val="454"/>
          <w:jc w:val="center"/>
          <w:del w:id="19" w:author="Olga  Parshina" w:date="2022-06-21T16:55:00Z"/>
        </w:trPr>
        <w:tc>
          <w:tcPr>
            <w:tcW w:w="1202" w:type="dxa"/>
            <w:tcBorders>
              <w:top w:val="single" w:sz="8" w:space="0" w:color="auto"/>
            </w:tcBorders>
            <w:vAlign w:val="center"/>
          </w:tcPr>
          <w:p w14:paraId="73AAF0F3" w14:textId="280A45B4" w:rsidR="00A11615" w:rsidRPr="00271DFE" w:rsidDel="00D50675" w:rsidRDefault="00A11615" w:rsidP="00D167E9">
            <w:pPr>
              <w:spacing w:after="0" w:line="360" w:lineRule="auto"/>
              <w:jc w:val="center"/>
              <w:rPr>
                <w:del w:id="20" w:author="Olga  Parshina" w:date="2022-06-21T16:55:00Z"/>
                <w:rFonts w:asciiTheme="majorBidi" w:hAnsiTheme="majorBidi" w:cstheme="majorBidi"/>
                <w:sz w:val="18"/>
                <w:szCs w:val="18"/>
              </w:rPr>
            </w:pPr>
            <w:del w:id="21" w:author="Olga  Parshina" w:date="2022-06-21T16:55:00Z">
              <w:r w:rsidRPr="00271DFE" w:rsidDel="00D50675">
                <w:rPr>
                  <w:rFonts w:asciiTheme="majorBidi" w:hAnsiTheme="majorBidi" w:cstheme="majorBidi"/>
                  <w:sz w:val="18"/>
                  <w:szCs w:val="18"/>
                </w:rPr>
                <w:delText>Dutch</w:delText>
              </w:r>
            </w:del>
          </w:p>
        </w:tc>
        <w:tc>
          <w:tcPr>
            <w:tcW w:w="1096" w:type="dxa"/>
            <w:tcBorders>
              <w:top w:val="single" w:sz="8" w:space="0" w:color="auto"/>
            </w:tcBorders>
            <w:shd w:val="clear" w:color="auto" w:fill="auto"/>
            <w:vAlign w:val="center"/>
          </w:tcPr>
          <w:p w14:paraId="7FEA97C7" w14:textId="607C0D24" w:rsidR="00A11615" w:rsidRPr="00271DFE" w:rsidDel="00D50675" w:rsidRDefault="00A11615" w:rsidP="00D167E9">
            <w:pPr>
              <w:spacing w:after="0" w:line="360" w:lineRule="auto"/>
              <w:jc w:val="center"/>
              <w:rPr>
                <w:del w:id="22" w:author="Olga  Parshina" w:date="2022-06-21T16:55:00Z"/>
                <w:rFonts w:asciiTheme="majorBidi" w:hAnsiTheme="majorBidi" w:cstheme="majorBidi"/>
                <w:sz w:val="18"/>
                <w:szCs w:val="18"/>
              </w:rPr>
            </w:pPr>
            <w:del w:id="23" w:author="Olga  Parshina" w:date="2022-06-21T16:55:00Z">
              <w:r w:rsidRPr="00271DFE" w:rsidDel="00D50675">
                <w:rPr>
                  <w:rFonts w:asciiTheme="majorBidi" w:hAnsiTheme="majorBidi" w:cstheme="majorBidi"/>
                  <w:sz w:val="18"/>
                  <w:szCs w:val="18"/>
                </w:rPr>
                <w:delText>9.40 (0.71)</w:delText>
              </w:r>
            </w:del>
          </w:p>
        </w:tc>
        <w:tc>
          <w:tcPr>
            <w:tcW w:w="1080" w:type="dxa"/>
            <w:tcBorders>
              <w:top w:val="single" w:sz="8" w:space="0" w:color="auto"/>
            </w:tcBorders>
            <w:shd w:val="clear" w:color="auto" w:fill="auto"/>
            <w:vAlign w:val="center"/>
          </w:tcPr>
          <w:p w14:paraId="65CDB716" w14:textId="31C9EF9C" w:rsidR="00A11615" w:rsidRPr="00271DFE" w:rsidDel="00D50675" w:rsidRDefault="00A11615" w:rsidP="00D167E9">
            <w:pPr>
              <w:spacing w:after="0" w:line="360" w:lineRule="auto"/>
              <w:jc w:val="center"/>
              <w:rPr>
                <w:del w:id="24" w:author="Olga  Parshina" w:date="2022-06-21T16:55:00Z"/>
                <w:rFonts w:asciiTheme="majorBidi" w:hAnsiTheme="majorBidi" w:cstheme="majorBidi"/>
                <w:sz w:val="18"/>
                <w:szCs w:val="18"/>
              </w:rPr>
            </w:pPr>
            <w:del w:id="25" w:author="Olga  Parshina" w:date="2022-06-21T16:55:00Z">
              <w:r w:rsidRPr="00271DFE" w:rsidDel="00D50675">
                <w:rPr>
                  <w:rFonts w:asciiTheme="majorBidi" w:hAnsiTheme="majorBidi" w:cstheme="majorBidi"/>
                  <w:sz w:val="18"/>
                  <w:szCs w:val="18"/>
                </w:rPr>
                <w:delText>9.51 (0.62)</w:delText>
              </w:r>
            </w:del>
          </w:p>
        </w:tc>
        <w:tc>
          <w:tcPr>
            <w:tcW w:w="1086" w:type="dxa"/>
            <w:tcBorders>
              <w:top w:val="single" w:sz="8" w:space="0" w:color="auto"/>
            </w:tcBorders>
            <w:shd w:val="clear" w:color="auto" w:fill="auto"/>
            <w:vAlign w:val="center"/>
          </w:tcPr>
          <w:p w14:paraId="1FF5A255" w14:textId="55FC2B3A" w:rsidR="00A11615" w:rsidRPr="00271DFE" w:rsidDel="00D50675" w:rsidRDefault="00A11615" w:rsidP="00D167E9">
            <w:pPr>
              <w:spacing w:after="0" w:line="360" w:lineRule="auto"/>
              <w:jc w:val="center"/>
              <w:rPr>
                <w:del w:id="26" w:author="Olga  Parshina" w:date="2022-06-21T16:55:00Z"/>
                <w:rFonts w:asciiTheme="majorBidi" w:hAnsiTheme="majorBidi" w:cstheme="majorBidi"/>
                <w:sz w:val="18"/>
                <w:szCs w:val="18"/>
              </w:rPr>
            </w:pPr>
            <w:del w:id="27" w:author="Olga  Parshina" w:date="2022-06-21T16:55:00Z">
              <w:r w:rsidRPr="00271DFE" w:rsidDel="00D50675">
                <w:rPr>
                  <w:rFonts w:asciiTheme="majorBidi" w:hAnsiTheme="majorBidi" w:cstheme="majorBidi"/>
                  <w:sz w:val="18"/>
                  <w:szCs w:val="18"/>
                </w:rPr>
                <w:delText>9.49 (0.62)</w:delText>
              </w:r>
            </w:del>
          </w:p>
        </w:tc>
        <w:tc>
          <w:tcPr>
            <w:tcW w:w="1096" w:type="dxa"/>
            <w:tcBorders>
              <w:top w:val="single" w:sz="8" w:space="0" w:color="auto"/>
            </w:tcBorders>
            <w:shd w:val="clear" w:color="auto" w:fill="auto"/>
            <w:vAlign w:val="center"/>
          </w:tcPr>
          <w:p w14:paraId="2D615A77" w14:textId="68F958C7" w:rsidR="00A11615" w:rsidRPr="00271DFE" w:rsidDel="00D50675" w:rsidRDefault="00A11615" w:rsidP="00D167E9">
            <w:pPr>
              <w:spacing w:after="0" w:line="360" w:lineRule="auto"/>
              <w:jc w:val="center"/>
              <w:rPr>
                <w:del w:id="28" w:author="Olga  Parshina" w:date="2022-06-21T16:55:00Z"/>
                <w:rFonts w:asciiTheme="majorBidi" w:hAnsiTheme="majorBidi" w:cstheme="majorBidi"/>
                <w:sz w:val="18"/>
                <w:szCs w:val="18"/>
              </w:rPr>
            </w:pPr>
            <w:del w:id="29" w:author="Olga  Parshina" w:date="2022-06-21T16:55:00Z">
              <w:r w:rsidRPr="00271DFE" w:rsidDel="00D50675">
                <w:rPr>
                  <w:rFonts w:asciiTheme="majorBidi" w:hAnsiTheme="majorBidi" w:cstheme="majorBidi"/>
                  <w:sz w:val="18"/>
                  <w:szCs w:val="18"/>
                </w:rPr>
                <w:delText>7.21 (1)</w:delText>
              </w:r>
            </w:del>
          </w:p>
        </w:tc>
        <w:tc>
          <w:tcPr>
            <w:tcW w:w="1085" w:type="dxa"/>
            <w:tcBorders>
              <w:top w:val="single" w:sz="8" w:space="0" w:color="auto"/>
            </w:tcBorders>
            <w:shd w:val="clear" w:color="auto" w:fill="auto"/>
            <w:vAlign w:val="center"/>
          </w:tcPr>
          <w:p w14:paraId="0AD85AEE" w14:textId="7E02C288" w:rsidR="00A11615" w:rsidRPr="00271DFE" w:rsidDel="00D50675" w:rsidRDefault="00A11615" w:rsidP="00D167E9">
            <w:pPr>
              <w:spacing w:after="0" w:line="360" w:lineRule="auto"/>
              <w:jc w:val="center"/>
              <w:rPr>
                <w:del w:id="30" w:author="Olga  Parshina" w:date="2022-06-21T16:55:00Z"/>
                <w:rFonts w:asciiTheme="majorBidi" w:hAnsiTheme="majorBidi" w:cstheme="majorBidi"/>
                <w:sz w:val="18"/>
                <w:szCs w:val="18"/>
              </w:rPr>
            </w:pPr>
            <w:del w:id="31" w:author="Olga  Parshina" w:date="2022-06-21T16:55:00Z">
              <w:r w:rsidRPr="00271DFE" w:rsidDel="00D50675">
                <w:rPr>
                  <w:rFonts w:asciiTheme="majorBidi" w:hAnsiTheme="majorBidi" w:cstheme="majorBidi"/>
                  <w:sz w:val="18"/>
                  <w:szCs w:val="18"/>
                </w:rPr>
                <w:delText>7.84 (0.91)</w:delText>
              </w:r>
            </w:del>
          </w:p>
        </w:tc>
        <w:tc>
          <w:tcPr>
            <w:tcW w:w="1086" w:type="dxa"/>
            <w:tcBorders>
              <w:top w:val="single" w:sz="8" w:space="0" w:color="auto"/>
            </w:tcBorders>
            <w:shd w:val="clear" w:color="auto" w:fill="auto"/>
            <w:vAlign w:val="center"/>
          </w:tcPr>
          <w:p w14:paraId="29250BD1" w14:textId="1F9C1D9D" w:rsidR="00A11615" w:rsidRPr="00271DFE" w:rsidDel="00D50675" w:rsidRDefault="00A11615" w:rsidP="00D167E9">
            <w:pPr>
              <w:spacing w:after="0" w:line="360" w:lineRule="auto"/>
              <w:jc w:val="center"/>
              <w:rPr>
                <w:del w:id="32" w:author="Olga  Parshina" w:date="2022-06-21T16:55:00Z"/>
                <w:rFonts w:asciiTheme="majorBidi" w:hAnsiTheme="majorBidi" w:cstheme="majorBidi"/>
                <w:sz w:val="18"/>
                <w:szCs w:val="18"/>
              </w:rPr>
            </w:pPr>
            <w:del w:id="33" w:author="Olga  Parshina" w:date="2022-06-21T16:55:00Z">
              <w:r w:rsidRPr="00271DFE" w:rsidDel="00D50675">
                <w:rPr>
                  <w:rFonts w:asciiTheme="majorBidi" w:hAnsiTheme="majorBidi" w:cstheme="majorBidi"/>
                  <w:sz w:val="18"/>
                  <w:szCs w:val="18"/>
                </w:rPr>
                <w:delText>7.72 (1.04)</w:delText>
              </w:r>
            </w:del>
          </w:p>
        </w:tc>
      </w:tr>
      <w:tr w:rsidR="00A11615" w:rsidRPr="001250B3" w:rsidDel="00D50675" w14:paraId="25C4AEB8" w14:textId="655EB7D1" w:rsidTr="00BD6E2F">
        <w:trPr>
          <w:trHeight w:val="454"/>
          <w:jc w:val="center"/>
          <w:del w:id="34" w:author="Olga  Parshina" w:date="2022-06-21T16:55:00Z"/>
        </w:trPr>
        <w:tc>
          <w:tcPr>
            <w:tcW w:w="1202" w:type="dxa"/>
            <w:vAlign w:val="center"/>
          </w:tcPr>
          <w:p w14:paraId="63A18053" w14:textId="3FB546D2" w:rsidR="00A11615" w:rsidRPr="00271DFE" w:rsidDel="00D50675" w:rsidRDefault="00A11615" w:rsidP="00D167E9">
            <w:pPr>
              <w:spacing w:after="0" w:line="360" w:lineRule="auto"/>
              <w:jc w:val="center"/>
              <w:rPr>
                <w:del w:id="35" w:author="Olga  Parshina" w:date="2022-06-21T16:55:00Z"/>
                <w:rFonts w:asciiTheme="majorBidi" w:hAnsiTheme="majorBidi" w:cstheme="majorBidi"/>
                <w:sz w:val="18"/>
                <w:szCs w:val="18"/>
              </w:rPr>
            </w:pPr>
            <w:del w:id="36" w:author="Olga  Parshina" w:date="2022-06-21T16:55:00Z">
              <w:r w:rsidRPr="00271DFE" w:rsidDel="00D50675">
                <w:rPr>
                  <w:rFonts w:asciiTheme="majorBidi" w:hAnsiTheme="majorBidi" w:cstheme="majorBidi"/>
                  <w:sz w:val="18"/>
                  <w:szCs w:val="18"/>
                </w:rPr>
                <w:delText>English</w:delText>
              </w:r>
            </w:del>
          </w:p>
        </w:tc>
        <w:tc>
          <w:tcPr>
            <w:tcW w:w="1096" w:type="dxa"/>
            <w:shd w:val="clear" w:color="auto" w:fill="auto"/>
            <w:vAlign w:val="center"/>
          </w:tcPr>
          <w:p w14:paraId="45C4D023" w14:textId="2042DBB8" w:rsidR="00A11615" w:rsidRPr="00271DFE" w:rsidDel="00D50675" w:rsidRDefault="00A11615" w:rsidP="00D167E9">
            <w:pPr>
              <w:spacing w:after="0" w:line="360" w:lineRule="auto"/>
              <w:jc w:val="center"/>
              <w:rPr>
                <w:del w:id="37" w:author="Olga  Parshina" w:date="2022-06-21T16:55:00Z"/>
                <w:rFonts w:asciiTheme="majorBidi" w:hAnsiTheme="majorBidi" w:cstheme="majorBidi"/>
                <w:sz w:val="18"/>
                <w:szCs w:val="18"/>
              </w:rPr>
            </w:pPr>
            <w:del w:id="38" w:author="Olga  Parshina" w:date="2022-06-21T16:55:00Z">
              <w:r w:rsidRPr="00271DFE" w:rsidDel="00D50675">
                <w:rPr>
                  <w:rFonts w:asciiTheme="majorBidi" w:hAnsiTheme="majorBidi" w:cstheme="majorBidi"/>
                  <w:sz w:val="18"/>
                  <w:szCs w:val="18"/>
                </w:rPr>
                <w:delText>9.97 (0.17)</w:delText>
              </w:r>
            </w:del>
          </w:p>
        </w:tc>
        <w:tc>
          <w:tcPr>
            <w:tcW w:w="1080" w:type="dxa"/>
            <w:shd w:val="clear" w:color="auto" w:fill="auto"/>
            <w:vAlign w:val="center"/>
          </w:tcPr>
          <w:p w14:paraId="2A719C58" w14:textId="081D7E89" w:rsidR="00A11615" w:rsidRPr="00271DFE" w:rsidDel="00D50675" w:rsidRDefault="00A11615" w:rsidP="00D167E9">
            <w:pPr>
              <w:spacing w:after="0" w:line="360" w:lineRule="auto"/>
              <w:jc w:val="center"/>
              <w:rPr>
                <w:del w:id="39" w:author="Olga  Parshina" w:date="2022-06-21T16:55:00Z"/>
                <w:rFonts w:asciiTheme="majorBidi" w:hAnsiTheme="majorBidi" w:cstheme="majorBidi"/>
                <w:sz w:val="18"/>
                <w:szCs w:val="18"/>
              </w:rPr>
            </w:pPr>
            <w:del w:id="40" w:author="Olga  Parshina" w:date="2022-06-21T16:55:00Z">
              <w:r w:rsidRPr="00271DFE" w:rsidDel="00D50675">
                <w:rPr>
                  <w:rFonts w:asciiTheme="majorBidi" w:hAnsiTheme="majorBidi" w:cstheme="majorBidi"/>
                  <w:sz w:val="18"/>
                  <w:szCs w:val="18"/>
                </w:rPr>
                <w:delText>9.95 (0.21)</w:delText>
              </w:r>
            </w:del>
          </w:p>
        </w:tc>
        <w:tc>
          <w:tcPr>
            <w:tcW w:w="1086" w:type="dxa"/>
            <w:shd w:val="clear" w:color="auto" w:fill="auto"/>
            <w:vAlign w:val="center"/>
          </w:tcPr>
          <w:p w14:paraId="63879656" w14:textId="0A6972F6" w:rsidR="00A11615" w:rsidRPr="00271DFE" w:rsidDel="00D50675" w:rsidRDefault="00A11615" w:rsidP="00D167E9">
            <w:pPr>
              <w:spacing w:after="0" w:line="360" w:lineRule="auto"/>
              <w:jc w:val="center"/>
              <w:rPr>
                <w:del w:id="41" w:author="Olga  Parshina" w:date="2022-06-21T16:55:00Z"/>
                <w:rFonts w:asciiTheme="majorBidi" w:hAnsiTheme="majorBidi" w:cstheme="majorBidi"/>
                <w:sz w:val="18"/>
                <w:szCs w:val="18"/>
              </w:rPr>
            </w:pPr>
            <w:del w:id="42" w:author="Olga  Parshina" w:date="2022-06-21T16:55:00Z">
              <w:r w:rsidRPr="00271DFE" w:rsidDel="00D50675">
                <w:rPr>
                  <w:rFonts w:asciiTheme="majorBidi" w:hAnsiTheme="majorBidi" w:cstheme="majorBidi"/>
                  <w:sz w:val="18"/>
                  <w:szCs w:val="18"/>
                </w:rPr>
                <w:delText>9.91 (0.36)</w:delText>
              </w:r>
            </w:del>
          </w:p>
        </w:tc>
        <w:tc>
          <w:tcPr>
            <w:tcW w:w="1096" w:type="dxa"/>
            <w:shd w:val="clear" w:color="auto" w:fill="auto"/>
            <w:vAlign w:val="center"/>
          </w:tcPr>
          <w:p w14:paraId="639F4E30" w14:textId="6C187B6A" w:rsidR="00A11615" w:rsidRPr="00271DFE" w:rsidDel="00D50675" w:rsidRDefault="00A11615" w:rsidP="00D167E9">
            <w:pPr>
              <w:spacing w:after="0" w:line="360" w:lineRule="auto"/>
              <w:jc w:val="center"/>
              <w:rPr>
                <w:del w:id="43" w:author="Olga  Parshina" w:date="2022-06-21T16:55:00Z"/>
                <w:rFonts w:asciiTheme="majorBidi" w:hAnsiTheme="majorBidi" w:cstheme="majorBidi"/>
                <w:sz w:val="18"/>
                <w:szCs w:val="18"/>
              </w:rPr>
            </w:pPr>
            <w:del w:id="44" w:author="Olga  Parshina" w:date="2022-06-21T16:55:00Z">
              <w:r w:rsidRPr="00271DFE" w:rsidDel="00D50675">
                <w:rPr>
                  <w:rFonts w:asciiTheme="majorBidi" w:hAnsiTheme="majorBidi" w:cstheme="majorBidi"/>
                  <w:sz w:val="18"/>
                  <w:szCs w:val="18"/>
                </w:rPr>
                <w:delText>NA</w:delText>
              </w:r>
            </w:del>
          </w:p>
        </w:tc>
        <w:tc>
          <w:tcPr>
            <w:tcW w:w="1085" w:type="dxa"/>
            <w:shd w:val="clear" w:color="auto" w:fill="auto"/>
            <w:vAlign w:val="center"/>
          </w:tcPr>
          <w:p w14:paraId="71876552" w14:textId="71CA2C6F" w:rsidR="00A11615" w:rsidRPr="00271DFE" w:rsidDel="00D50675" w:rsidRDefault="00A11615" w:rsidP="00D167E9">
            <w:pPr>
              <w:spacing w:after="0" w:line="360" w:lineRule="auto"/>
              <w:jc w:val="center"/>
              <w:rPr>
                <w:del w:id="45" w:author="Olga  Parshina" w:date="2022-06-21T16:55:00Z"/>
                <w:rFonts w:asciiTheme="majorBidi" w:hAnsiTheme="majorBidi" w:cstheme="majorBidi"/>
                <w:sz w:val="18"/>
                <w:szCs w:val="18"/>
              </w:rPr>
            </w:pPr>
            <w:del w:id="46" w:author="Olga  Parshina" w:date="2022-06-21T16:55:00Z">
              <w:r w:rsidRPr="00271DFE" w:rsidDel="00D50675">
                <w:rPr>
                  <w:rFonts w:asciiTheme="majorBidi" w:hAnsiTheme="majorBidi" w:cstheme="majorBidi"/>
                  <w:sz w:val="18"/>
                  <w:szCs w:val="18"/>
                </w:rPr>
                <w:delText>NA</w:delText>
              </w:r>
            </w:del>
          </w:p>
        </w:tc>
        <w:tc>
          <w:tcPr>
            <w:tcW w:w="1086" w:type="dxa"/>
            <w:shd w:val="clear" w:color="auto" w:fill="auto"/>
            <w:vAlign w:val="center"/>
          </w:tcPr>
          <w:p w14:paraId="7246EB7A" w14:textId="4965E714" w:rsidR="00A11615" w:rsidRPr="00271DFE" w:rsidDel="00D50675" w:rsidRDefault="00A11615" w:rsidP="00D167E9">
            <w:pPr>
              <w:spacing w:after="0" w:line="360" w:lineRule="auto"/>
              <w:jc w:val="center"/>
              <w:rPr>
                <w:del w:id="47" w:author="Olga  Parshina" w:date="2022-06-21T16:55:00Z"/>
                <w:rFonts w:asciiTheme="majorBidi" w:hAnsiTheme="majorBidi" w:cstheme="majorBidi"/>
                <w:sz w:val="18"/>
                <w:szCs w:val="18"/>
              </w:rPr>
            </w:pPr>
            <w:del w:id="48" w:author="Olga  Parshina" w:date="2022-06-21T16:55:00Z">
              <w:r w:rsidRPr="00271DFE" w:rsidDel="00D50675">
                <w:rPr>
                  <w:rFonts w:asciiTheme="majorBidi" w:hAnsiTheme="majorBidi" w:cstheme="majorBidi"/>
                  <w:sz w:val="18"/>
                  <w:szCs w:val="18"/>
                </w:rPr>
                <w:delText>NA</w:delText>
              </w:r>
            </w:del>
          </w:p>
        </w:tc>
      </w:tr>
      <w:tr w:rsidR="00BD6E2F" w:rsidRPr="00BD6E2F" w:rsidDel="00D50675" w14:paraId="6DDB4301" w14:textId="3411CBAE" w:rsidTr="00BD6E2F">
        <w:trPr>
          <w:trHeight w:val="454"/>
          <w:jc w:val="center"/>
          <w:del w:id="49" w:author="Olga  Parshina" w:date="2022-06-21T16:55:00Z"/>
        </w:trPr>
        <w:tc>
          <w:tcPr>
            <w:tcW w:w="1202" w:type="dxa"/>
            <w:vAlign w:val="center"/>
          </w:tcPr>
          <w:p w14:paraId="3791CA17" w14:textId="160D9F02" w:rsidR="00BD6E2F" w:rsidRPr="00BD6E2F" w:rsidDel="00D50675" w:rsidRDefault="00BD6E2F" w:rsidP="00BD6E2F">
            <w:pPr>
              <w:spacing w:after="0" w:line="360" w:lineRule="auto"/>
              <w:jc w:val="center"/>
              <w:rPr>
                <w:del w:id="50" w:author="Olga  Parshina" w:date="2022-06-21T16:55:00Z"/>
                <w:rFonts w:asciiTheme="majorBidi" w:hAnsiTheme="majorBidi" w:cstheme="majorBidi"/>
                <w:sz w:val="18"/>
                <w:szCs w:val="18"/>
              </w:rPr>
            </w:pPr>
            <w:del w:id="51" w:author="Olga  Parshina" w:date="2022-06-21T16:55:00Z">
              <w:r w:rsidRPr="00BD6E2F" w:rsidDel="00D50675">
                <w:rPr>
                  <w:rFonts w:asciiTheme="majorBidi" w:hAnsiTheme="majorBidi" w:cstheme="majorBidi"/>
                  <w:sz w:val="18"/>
                  <w:szCs w:val="18"/>
                </w:rPr>
                <w:delText>Estonian</w:delText>
              </w:r>
            </w:del>
          </w:p>
        </w:tc>
        <w:tc>
          <w:tcPr>
            <w:tcW w:w="1096" w:type="dxa"/>
            <w:shd w:val="clear" w:color="auto" w:fill="auto"/>
            <w:vAlign w:val="center"/>
          </w:tcPr>
          <w:p w14:paraId="6F02A31A" w14:textId="5D722D18" w:rsidR="00BD6E2F" w:rsidRPr="00BD6E2F" w:rsidDel="00D50675" w:rsidRDefault="00BD6E2F" w:rsidP="00BD6E2F">
            <w:pPr>
              <w:spacing w:after="0" w:line="360" w:lineRule="auto"/>
              <w:jc w:val="center"/>
              <w:rPr>
                <w:del w:id="52" w:author="Olga  Parshina" w:date="2022-06-21T16:55:00Z"/>
                <w:rFonts w:asciiTheme="majorBidi" w:hAnsiTheme="majorBidi" w:cstheme="majorBidi"/>
                <w:sz w:val="18"/>
                <w:szCs w:val="18"/>
              </w:rPr>
            </w:pPr>
            <w:del w:id="53" w:author="Olga  Parshina" w:date="2022-06-21T16:55:00Z">
              <w:r w:rsidRPr="00A35F06" w:rsidDel="00D50675">
                <w:rPr>
                  <w:rFonts w:asciiTheme="majorBidi" w:hAnsiTheme="majorBidi" w:cstheme="majorBidi"/>
                  <w:sz w:val="18"/>
                  <w:szCs w:val="18"/>
                </w:rPr>
                <w:delText>9.38 (0.87)</w:delText>
              </w:r>
            </w:del>
          </w:p>
        </w:tc>
        <w:tc>
          <w:tcPr>
            <w:tcW w:w="1080" w:type="dxa"/>
            <w:shd w:val="clear" w:color="auto" w:fill="auto"/>
            <w:vAlign w:val="center"/>
          </w:tcPr>
          <w:p w14:paraId="533818FA" w14:textId="217255C2" w:rsidR="00BD6E2F" w:rsidRPr="00BD6E2F" w:rsidDel="00D50675" w:rsidRDefault="00BD6E2F">
            <w:pPr>
              <w:spacing w:after="0" w:line="360" w:lineRule="auto"/>
              <w:jc w:val="center"/>
              <w:rPr>
                <w:del w:id="54" w:author="Olga  Parshina" w:date="2022-06-21T16:55:00Z"/>
                <w:rFonts w:asciiTheme="majorBidi" w:hAnsiTheme="majorBidi" w:cstheme="majorBidi"/>
                <w:sz w:val="18"/>
                <w:szCs w:val="18"/>
              </w:rPr>
            </w:pPr>
            <w:del w:id="55" w:author="Olga  Parshina" w:date="2022-06-21T16:55:00Z">
              <w:r w:rsidRPr="00A35F06" w:rsidDel="00D50675">
                <w:rPr>
                  <w:rFonts w:asciiTheme="majorBidi" w:hAnsiTheme="majorBidi" w:cstheme="majorBidi"/>
                  <w:sz w:val="18"/>
                  <w:szCs w:val="18"/>
                </w:rPr>
                <w:delText>9.71 (0.52)</w:delText>
              </w:r>
            </w:del>
          </w:p>
        </w:tc>
        <w:tc>
          <w:tcPr>
            <w:tcW w:w="1086" w:type="dxa"/>
            <w:shd w:val="clear" w:color="auto" w:fill="auto"/>
            <w:vAlign w:val="center"/>
          </w:tcPr>
          <w:p w14:paraId="2A230477" w14:textId="7AAAC736" w:rsidR="00BD6E2F" w:rsidRPr="00BD6E2F" w:rsidDel="00D50675" w:rsidRDefault="00BD6E2F">
            <w:pPr>
              <w:spacing w:after="0" w:line="360" w:lineRule="auto"/>
              <w:jc w:val="center"/>
              <w:rPr>
                <w:del w:id="56" w:author="Olga  Parshina" w:date="2022-06-21T16:55:00Z"/>
                <w:rFonts w:asciiTheme="majorBidi" w:hAnsiTheme="majorBidi" w:cstheme="majorBidi"/>
                <w:sz w:val="18"/>
                <w:szCs w:val="18"/>
              </w:rPr>
            </w:pPr>
            <w:del w:id="57" w:author="Olga  Parshina" w:date="2022-06-21T16:55:00Z">
              <w:r w:rsidRPr="00A35F06" w:rsidDel="00D50675">
                <w:rPr>
                  <w:rFonts w:asciiTheme="majorBidi" w:hAnsiTheme="majorBidi" w:cstheme="majorBidi"/>
                  <w:sz w:val="18"/>
                  <w:szCs w:val="18"/>
                </w:rPr>
                <w:delText>9.55 (0.73)</w:delText>
              </w:r>
            </w:del>
          </w:p>
        </w:tc>
        <w:tc>
          <w:tcPr>
            <w:tcW w:w="1096" w:type="dxa"/>
            <w:shd w:val="clear" w:color="auto" w:fill="auto"/>
            <w:vAlign w:val="center"/>
          </w:tcPr>
          <w:p w14:paraId="1C6F1450" w14:textId="72E77119" w:rsidR="00BD6E2F" w:rsidRPr="00BD6E2F" w:rsidDel="00D50675" w:rsidRDefault="00BD6E2F">
            <w:pPr>
              <w:spacing w:after="0" w:line="360" w:lineRule="auto"/>
              <w:jc w:val="center"/>
              <w:rPr>
                <w:del w:id="58" w:author="Olga  Parshina" w:date="2022-06-21T16:55:00Z"/>
                <w:rFonts w:asciiTheme="majorBidi" w:hAnsiTheme="majorBidi" w:cstheme="majorBidi"/>
                <w:sz w:val="18"/>
                <w:szCs w:val="18"/>
              </w:rPr>
            </w:pPr>
            <w:del w:id="59" w:author="Olga  Parshina" w:date="2022-06-21T16:55:00Z">
              <w:r w:rsidRPr="00A35F06" w:rsidDel="00D50675">
                <w:rPr>
                  <w:rFonts w:asciiTheme="majorBidi" w:hAnsiTheme="majorBidi" w:cstheme="majorBidi"/>
                  <w:sz w:val="18"/>
                  <w:szCs w:val="18"/>
                </w:rPr>
                <w:delText>7.77 (1.18)</w:delText>
              </w:r>
            </w:del>
          </w:p>
        </w:tc>
        <w:tc>
          <w:tcPr>
            <w:tcW w:w="1085" w:type="dxa"/>
            <w:shd w:val="clear" w:color="auto" w:fill="auto"/>
            <w:vAlign w:val="center"/>
          </w:tcPr>
          <w:p w14:paraId="6C6AF4B0" w14:textId="4F251B70" w:rsidR="00BD6E2F" w:rsidRPr="00BD6E2F" w:rsidDel="00D50675" w:rsidRDefault="00BD6E2F">
            <w:pPr>
              <w:spacing w:after="0" w:line="360" w:lineRule="auto"/>
              <w:jc w:val="center"/>
              <w:rPr>
                <w:del w:id="60" w:author="Olga  Parshina" w:date="2022-06-21T16:55:00Z"/>
                <w:rFonts w:asciiTheme="majorBidi" w:hAnsiTheme="majorBidi" w:cstheme="majorBidi"/>
                <w:sz w:val="18"/>
                <w:szCs w:val="18"/>
              </w:rPr>
            </w:pPr>
            <w:del w:id="61" w:author="Olga  Parshina" w:date="2022-06-21T16:55:00Z">
              <w:r w:rsidRPr="00A35F06" w:rsidDel="00D50675">
                <w:rPr>
                  <w:rFonts w:asciiTheme="majorBidi" w:hAnsiTheme="majorBidi" w:cstheme="majorBidi"/>
                  <w:sz w:val="18"/>
                  <w:szCs w:val="18"/>
                </w:rPr>
                <w:delText>8.66 (1.21)</w:delText>
              </w:r>
            </w:del>
          </w:p>
        </w:tc>
        <w:tc>
          <w:tcPr>
            <w:tcW w:w="1086" w:type="dxa"/>
            <w:shd w:val="clear" w:color="auto" w:fill="auto"/>
            <w:vAlign w:val="center"/>
          </w:tcPr>
          <w:p w14:paraId="5E39E38B" w14:textId="0C019730" w:rsidR="00BD6E2F" w:rsidRPr="00BD6E2F" w:rsidDel="00D50675" w:rsidRDefault="00BD6E2F">
            <w:pPr>
              <w:spacing w:after="0" w:line="360" w:lineRule="auto"/>
              <w:jc w:val="center"/>
              <w:rPr>
                <w:del w:id="62" w:author="Olga  Parshina" w:date="2022-06-21T16:55:00Z"/>
                <w:rFonts w:asciiTheme="majorBidi" w:hAnsiTheme="majorBidi" w:cstheme="majorBidi"/>
                <w:sz w:val="18"/>
                <w:szCs w:val="18"/>
              </w:rPr>
            </w:pPr>
            <w:del w:id="63" w:author="Olga  Parshina" w:date="2022-06-21T16:55:00Z">
              <w:r w:rsidRPr="00A35F06" w:rsidDel="00D50675">
                <w:rPr>
                  <w:rFonts w:asciiTheme="majorBidi" w:hAnsiTheme="majorBidi" w:cstheme="majorBidi"/>
                  <w:sz w:val="18"/>
                  <w:szCs w:val="18"/>
                </w:rPr>
                <w:delText>8.59 (1.18)</w:delText>
              </w:r>
            </w:del>
          </w:p>
        </w:tc>
      </w:tr>
      <w:tr w:rsidR="00BD6E2F" w:rsidRPr="001250B3" w:rsidDel="00D50675" w14:paraId="018D0937" w14:textId="3B89F567" w:rsidTr="00BD6E2F">
        <w:trPr>
          <w:trHeight w:val="454"/>
          <w:jc w:val="center"/>
          <w:del w:id="64" w:author="Olga  Parshina" w:date="2022-06-21T16:55:00Z"/>
        </w:trPr>
        <w:tc>
          <w:tcPr>
            <w:tcW w:w="1202" w:type="dxa"/>
            <w:vAlign w:val="center"/>
          </w:tcPr>
          <w:p w14:paraId="056F8504" w14:textId="3538EE6F" w:rsidR="00BD6E2F" w:rsidRPr="00271DFE" w:rsidDel="00D50675" w:rsidRDefault="00BD6E2F" w:rsidP="00BD6E2F">
            <w:pPr>
              <w:spacing w:after="0" w:line="360" w:lineRule="auto"/>
              <w:jc w:val="center"/>
              <w:rPr>
                <w:del w:id="65" w:author="Olga  Parshina" w:date="2022-06-21T16:55:00Z"/>
                <w:rFonts w:asciiTheme="majorBidi" w:hAnsiTheme="majorBidi" w:cstheme="majorBidi"/>
                <w:sz w:val="18"/>
                <w:szCs w:val="18"/>
              </w:rPr>
            </w:pPr>
            <w:del w:id="66" w:author="Olga  Parshina" w:date="2022-06-21T16:55:00Z">
              <w:r w:rsidRPr="00271DFE" w:rsidDel="00D50675">
                <w:rPr>
                  <w:rFonts w:asciiTheme="majorBidi" w:hAnsiTheme="majorBidi" w:cstheme="majorBidi"/>
                  <w:sz w:val="18"/>
                  <w:szCs w:val="18"/>
                </w:rPr>
                <w:delText>Finnish</w:delText>
              </w:r>
            </w:del>
          </w:p>
        </w:tc>
        <w:tc>
          <w:tcPr>
            <w:tcW w:w="1096" w:type="dxa"/>
            <w:shd w:val="clear" w:color="auto" w:fill="auto"/>
            <w:vAlign w:val="center"/>
          </w:tcPr>
          <w:p w14:paraId="224E9876" w14:textId="39ED37AB" w:rsidR="00BD6E2F" w:rsidRPr="00271DFE" w:rsidDel="00D50675" w:rsidRDefault="00BD6E2F" w:rsidP="00BD6E2F">
            <w:pPr>
              <w:spacing w:after="0" w:line="360" w:lineRule="auto"/>
              <w:jc w:val="center"/>
              <w:rPr>
                <w:del w:id="67" w:author="Olga  Parshina" w:date="2022-06-21T16:55:00Z"/>
                <w:rFonts w:asciiTheme="majorBidi" w:hAnsiTheme="majorBidi" w:cstheme="majorBidi"/>
                <w:sz w:val="18"/>
                <w:szCs w:val="18"/>
              </w:rPr>
            </w:pPr>
            <w:del w:id="68" w:author="Olga  Parshina" w:date="2022-06-21T16:55:00Z">
              <w:r w:rsidRPr="00271DFE" w:rsidDel="00D50675">
                <w:rPr>
                  <w:rFonts w:asciiTheme="majorBidi" w:hAnsiTheme="majorBidi" w:cstheme="majorBidi"/>
                  <w:sz w:val="18"/>
                  <w:szCs w:val="18"/>
                </w:rPr>
                <w:delText>9.67 (0.62)</w:delText>
              </w:r>
            </w:del>
          </w:p>
        </w:tc>
        <w:tc>
          <w:tcPr>
            <w:tcW w:w="1080" w:type="dxa"/>
            <w:shd w:val="clear" w:color="auto" w:fill="auto"/>
            <w:vAlign w:val="center"/>
          </w:tcPr>
          <w:p w14:paraId="3C3BAE93" w14:textId="55C8BE59" w:rsidR="00BD6E2F" w:rsidRPr="00271DFE" w:rsidDel="00D50675" w:rsidRDefault="00BD6E2F" w:rsidP="00BD6E2F">
            <w:pPr>
              <w:spacing w:after="0" w:line="360" w:lineRule="auto"/>
              <w:jc w:val="center"/>
              <w:rPr>
                <w:del w:id="69" w:author="Olga  Parshina" w:date="2022-06-21T16:55:00Z"/>
                <w:rFonts w:asciiTheme="majorBidi" w:hAnsiTheme="majorBidi" w:cstheme="majorBidi"/>
                <w:sz w:val="18"/>
                <w:szCs w:val="18"/>
              </w:rPr>
            </w:pPr>
            <w:del w:id="70" w:author="Olga  Parshina" w:date="2022-06-21T16:55:00Z">
              <w:r w:rsidRPr="00271DFE" w:rsidDel="00D50675">
                <w:rPr>
                  <w:rFonts w:asciiTheme="majorBidi" w:hAnsiTheme="majorBidi" w:cstheme="majorBidi"/>
                  <w:sz w:val="18"/>
                  <w:szCs w:val="18"/>
                </w:rPr>
                <w:delText>9.80 (0.53)</w:delText>
              </w:r>
            </w:del>
          </w:p>
        </w:tc>
        <w:tc>
          <w:tcPr>
            <w:tcW w:w="1086" w:type="dxa"/>
            <w:shd w:val="clear" w:color="auto" w:fill="auto"/>
            <w:vAlign w:val="center"/>
          </w:tcPr>
          <w:p w14:paraId="58A510B9" w14:textId="2674D4D9" w:rsidR="00BD6E2F" w:rsidRPr="00271DFE" w:rsidDel="00D50675" w:rsidRDefault="00BD6E2F" w:rsidP="00BD6E2F">
            <w:pPr>
              <w:spacing w:after="0" w:line="360" w:lineRule="auto"/>
              <w:jc w:val="center"/>
              <w:rPr>
                <w:del w:id="71" w:author="Olga  Parshina" w:date="2022-06-21T16:55:00Z"/>
                <w:rFonts w:asciiTheme="majorBidi" w:hAnsiTheme="majorBidi" w:cstheme="majorBidi"/>
                <w:sz w:val="18"/>
                <w:szCs w:val="18"/>
              </w:rPr>
            </w:pPr>
            <w:del w:id="72" w:author="Olga  Parshina" w:date="2022-06-21T16:55:00Z">
              <w:r w:rsidRPr="00271DFE" w:rsidDel="00D50675">
                <w:rPr>
                  <w:rFonts w:asciiTheme="majorBidi" w:hAnsiTheme="majorBidi" w:cstheme="majorBidi"/>
                  <w:sz w:val="18"/>
                  <w:szCs w:val="18"/>
                </w:rPr>
                <w:delText>9.80 (0.49)</w:delText>
              </w:r>
            </w:del>
          </w:p>
        </w:tc>
        <w:tc>
          <w:tcPr>
            <w:tcW w:w="1096" w:type="dxa"/>
            <w:shd w:val="clear" w:color="auto" w:fill="auto"/>
            <w:vAlign w:val="center"/>
          </w:tcPr>
          <w:p w14:paraId="4F7F6272" w14:textId="5483B5C7" w:rsidR="00BD6E2F" w:rsidRPr="00271DFE" w:rsidDel="00D50675" w:rsidRDefault="00BD6E2F" w:rsidP="00BD6E2F">
            <w:pPr>
              <w:spacing w:after="0" w:line="360" w:lineRule="auto"/>
              <w:jc w:val="center"/>
              <w:rPr>
                <w:del w:id="73" w:author="Olga  Parshina" w:date="2022-06-21T16:55:00Z"/>
                <w:rFonts w:asciiTheme="majorBidi" w:hAnsiTheme="majorBidi" w:cstheme="majorBidi"/>
                <w:sz w:val="18"/>
                <w:szCs w:val="18"/>
              </w:rPr>
            </w:pPr>
            <w:del w:id="74" w:author="Olga  Parshina" w:date="2022-06-21T16:55:00Z">
              <w:r w:rsidRPr="00271DFE" w:rsidDel="00D50675">
                <w:rPr>
                  <w:rFonts w:asciiTheme="majorBidi" w:hAnsiTheme="majorBidi" w:cstheme="majorBidi"/>
                  <w:sz w:val="18"/>
                  <w:szCs w:val="18"/>
                </w:rPr>
                <w:delText>7.47 (1.14)</w:delText>
              </w:r>
            </w:del>
          </w:p>
        </w:tc>
        <w:tc>
          <w:tcPr>
            <w:tcW w:w="1085" w:type="dxa"/>
            <w:shd w:val="clear" w:color="auto" w:fill="auto"/>
            <w:vAlign w:val="center"/>
          </w:tcPr>
          <w:p w14:paraId="64F09610" w14:textId="72248305" w:rsidR="00BD6E2F" w:rsidRPr="00271DFE" w:rsidDel="00D50675" w:rsidRDefault="00BD6E2F" w:rsidP="00BD6E2F">
            <w:pPr>
              <w:spacing w:after="0" w:line="360" w:lineRule="auto"/>
              <w:jc w:val="center"/>
              <w:rPr>
                <w:del w:id="75" w:author="Olga  Parshina" w:date="2022-06-21T16:55:00Z"/>
                <w:rFonts w:asciiTheme="majorBidi" w:hAnsiTheme="majorBidi" w:cstheme="majorBidi"/>
                <w:sz w:val="18"/>
                <w:szCs w:val="18"/>
              </w:rPr>
            </w:pPr>
            <w:del w:id="76" w:author="Olga  Parshina" w:date="2022-06-21T16:55:00Z">
              <w:r w:rsidRPr="00271DFE" w:rsidDel="00D50675">
                <w:rPr>
                  <w:rFonts w:asciiTheme="majorBidi" w:hAnsiTheme="majorBidi" w:cstheme="majorBidi"/>
                  <w:sz w:val="18"/>
                  <w:szCs w:val="18"/>
                </w:rPr>
                <w:delText>8.16 (1.21)</w:delText>
              </w:r>
            </w:del>
          </w:p>
        </w:tc>
        <w:tc>
          <w:tcPr>
            <w:tcW w:w="1086" w:type="dxa"/>
            <w:shd w:val="clear" w:color="auto" w:fill="auto"/>
            <w:vAlign w:val="center"/>
          </w:tcPr>
          <w:p w14:paraId="7CB9DE2B" w14:textId="49DCED57" w:rsidR="00BD6E2F" w:rsidRPr="00271DFE" w:rsidDel="00D50675" w:rsidRDefault="00BD6E2F" w:rsidP="00BD6E2F">
            <w:pPr>
              <w:spacing w:after="0" w:line="360" w:lineRule="auto"/>
              <w:jc w:val="center"/>
              <w:rPr>
                <w:del w:id="77" w:author="Olga  Parshina" w:date="2022-06-21T16:55:00Z"/>
                <w:rFonts w:asciiTheme="majorBidi" w:hAnsiTheme="majorBidi" w:cstheme="majorBidi"/>
                <w:sz w:val="18"/>
                <w:szCs w:val="18"/>
              </w:rPr>
            </w:pPr>
            <w:del w:id="78" w:author="Olga  Parshina" w:date="2022-06-21T16:55:00Z">
              <w:r w:rsidRPr="00271DFE" w:rsidDel="00D50675">
                <w:rPr>
                  <w:rFonts w:asciiTheme="majorBidi" w:hAnsiTheme="majorBidi" w:cstheme="majorBidi"/>
                  <w:sz w:val="18"/>
                  <w:szCs w:val="18"/>
                </w:rPr>
                <w:delText>8.12 (0.86)</w:delText>
              </w:r>
            </w:del>
          </w:p>
        </w:tc>
      </w:tr>
      <w:tr w:rsidR="00BD6E2F" w:rsidRPr="001250B3" w:rsidDel="00D50675" w14:paraId="5AED10B4" w14:textId="4F68DE31" w:rsidTr="00BD6E2F">
        <w:trPr>
          <w:trHeight w:val="454"/>
          <w:jc w:val="center"/>
          <w:del w:id="79" w:author="Olga  Parshina" w:date="2022-06-21T16:55:00Z"/>
        </w:trPr>
        <w:tc>
          <w:tcPr>
            <w:tcW w:w="1202" w:type="dxa"/>
            <w:vAlign w:val="center"/>
          </w:tcPr>
          <w:p w14:paraId="1AA7448C" w14:textId="09BF0AAA" w:rsidR="00BD6E2F" w:rsidRPr="00271DFE" w:rsidDel="00D50675" w:rsidRDefault="00BD6E2F" w:rsidP="00BD6E2F">
            <w:pPr>
              <w:spacing w:after="0" w:line="360" w:lineRule="auto"/>
              <w:jc w:val="center"/>
              <w:rPr>
                <w:del w:id="80" w:author="Olga  Parshina" w:date="2022-06-21T16:55:00Z"/>
                <w:rFonts w:asciiTheme="majorBidi" w:hAnsiTheme="majorBidi" w:cstheme="majorBidi"/>
                <w:sz w:val="18"/>
                <w:szCs w:val="18"/>
              </w:rPr>
            </w:pPr>
            <w:del w:id="81" w:author="Olga  Parshina" w:date="2022-06-21T16:55:00Z">
              <w:r w:rsidRPr="00271DFE" w:rsidDel="00D50675">
                <w:rPr>
                  <w:rFonts w:asciiTheme="majorBidi" w:hAnsiTheme="majorBidi" w:cstheme="majorBidi"/>
                  <w:sz w:val="18"/>
                  <w:szCs w:val="18"/>
                </w:rPr>
                <w:delText>German</w:delText>
              </w:r>
            </w:del>
          </w:p>
        </w:tc>
        <w:tc>
          <w:tcPr>
            <w:tcW w:w="1096" w:type="dxa"/>
            <w:shd w:val="clear" w:color="auto" w:fill="auto"/>
            <w:vAlign w:val="center"/>
          </w:tcPr>
          <w:p w14:paraId="1DFD5FDE" w14:textId="48BE3115" w:rsidR="00BD6E2F" w:rsidRPr="00271DFE" w:rsidDel="00D50675" w:rsidRDefault="00BD6E2F" w:rsidP="00BD6E2F">
            <w:pPr>
              <w:spacing w:after="0" w:line="360" w:lineRule="auto"/>
              <w:jc w:val="center"/>
              <w:rPr>
                <w:del w:id="82" w:author="Olga  Parshina" w:date="2022-06-21T16:55:00Z"/>
                <w:rFonts w:asciiTheme="majorBidi" w:hAnsiTheme="majorBidi" w:cstheme="majorBidi"/>
                <w:sz w:val="18"/>
                <w:szCs w:val="18"/>
              </w:rPr>
            </w:pPr>
            <w:del w:id="83" w:author="Olga  Parshina" w:date="2022-06-21T16:55:00Z">
              <w:r w:rsidRPr="00271DFE" w:rsidDel="00D50675">
                <w:rPr>
                  <w:rFonts w:asciiTheme="majorBidi" w:hAnsiTheme="majorBidi" w:cstheme="majorBidi"/>
                  <w:sz w:val="18"/>
                  <w:szCs w:val="18"/>
                </w:rPr>
                <w:delText>9.58 (0.66)</w:delText>
              </w:r>
            </w:del>
          </w:p>
        </w:tc>
        <w:tc>
          <w:tcPr>
            <w:tcW w:w="1080" w:type="dxa"/>
            <w:shd w:val="clear" w:color="auto" w:fill="auto"/>
            <w:vAlign w:val="center"/>
          </w:tcPr>
          <w:p w14:paraId="1C537EB0" w14:textId="6704CC52" w:rsidR="00BD6E2F" w:rsidRPr="00271DFE" w:rsidDel="00D50675" w:rsidRDefault="00BD6E2F" w:rsidP="00BD6E2F">
            <w:pPr>
              <w:spacing w:after="0" w:line="360" w:lineRule="auto"/>
              <w:jc w:val="center"/>
              <w:rPr>
                <w:del w:id="84" w:author="Olga  Parshina" w:date="2022-06-21T16:55:00Z"/>
                <w:rFonts w:asciiTheme="majorBidi" w:hAnsiTheme="majorBidi" w:cstheme="majorBidi"/>
                <w:sz w:val="18"/>
                <w:szCs w:val="18"/>
              </w:rPr>
            </w:pPr>
            <w:del w:id="85" w:author="Olga  Parshina" w:date="2022-06-21T16:55:00Z">
              <w:r w:rsidRPr="00271DFE" w:rsidDel="00D50675">
                <w:rPr>
                  <w:rFonts w:asciiTheme="majorBidi" w:hAnsiTheme="majorBidi" w:cstheme="majorBidi"/>
                  <w:sz w:val="18"/>
                  <w:szCs w:val="18"/>
                </w:rPr>
                <w:delText>9.62 (0.61)</w:delText>
              </w:r>
            </w:del>
          </w:p>
        </w:tc>
        <w:tc>
          <w:tcPr>
            <w:tcW w:w="1086" w:type="dxa"/>
            <w:shd w:val="clear" w:color="auto" w:fill="auto"/>
            <w:vAlign w:val="center"/>
          </w:tcPr>
          <w:p w14:paraId="4A2FD627" w14:textId="546DA065" w:rsidR="00BD6E2F" w:rsidRPr="00271DFE" w:rsidDel="00D50675" w:rsidRDefault="00BD6E2F" w:rsidP="00BD6E2F">
            <w:pPr>
              <w:spacing w:after="0" w:line="360" w:lineRule="auto"/>
              <w:jc w:val="center"/>
              <w:rPr>
                <w:del w:id="86" w:author="Olga  Parshina" w:date="2022-06-21T16:55:00Z"/>
                <w:rFonts w:asciiTheme="majorBidi" w:hAnsiTheme="majorBidi" w:cstheme="majorBidi"/>
                <w:sz w:val="18"/>
                <w:szCs w:val="18"/>
              </w:rPr>
            </w:pPr>
            <w:del w:id="87" w:author="Olga  Parshina" w:date="2022-06-21T16:55:00Z">
              <w:r w:rsidRPr="00271DFE" w:rsidDel="00D50675">
                <w:rPr>
                  <w:rFonts w:asciiTheme="majorBidi" w:hAnsiTheme="majorBidi" w:cstheme="majorBidi"/>
                  <w:sz w:val="18"/>
                  <w:szCs w:val="18"/>
                </w:rPr>
                <w:delText>9.51 (0.69)</w:delText>
              </w:r>
            </w:del>
          </w:p>
        </w:tc>
        <w:tc>
          <w:tcPr>
            <w:tcW w:w="1096" w:type="dxa"/>
            <w:shd w:val="clear" w:color="auto" w:fill="auto"/>
            <w:vAlign w:val="center"/>
          </w:tcPr>
          <w:p w14:paraId="28377ECF" w14:textId="35D21479" w:rsidR="00BD6E2F" w:rsidRPr="00271DFE" w:rsidDel="00D50675" w:rsidRDefault="00BD6E2F" w:rsidP="00BD6E2F">
            <w:pPr>
              <w:spacing w:after="0" w:line="360" w:lineRule="auto"/>
              <w:jc w:val="center"/>
              <w:rPr>
                <w:del w:id="88" w:author="Olga  Parshina" w:date="2022-06-21T16:55:00Z"/>
                <w:rFonts w:asciiTheme="majorBidi" w:hAnsiTheme="majorBidi" w:cstheme="majorBidi"/>
                <w:sz w:val="18"/>
                <w:szCs w:val="18"/>
              </w:rPr>
            </w:pPr>
            <w:del w:id="89" w:author="Olga  Parshina" w:date="2022-06-21T16:55:00Z">
              <w:r w:rsidRPr="00271DFE" w:rsidDel="00D50675">
                <w:rPr>
                  <w:rFonts w:asciiTheme="majorBidi" w:hAnsiTheme="majorBidi" w:cstheme="majorBidi"/>
                  <w:sz w:val="18"/>
                  <w:szCs w:val="18"/>
                </w:rPr>
                <w:delText>6.60 (1.42)</w:delText>
              </w:r>
            </w:del>
          </w:p>
        </w:tc>
        <w:tc>
          <w:tcPr>
            <w:tcW w:w="1085" w:type="dxa"/>
            <w:shd w:val="clear" w:color="auto" w:fill="auto"/>
            <w:vAlign w:val="center"/>
          </w:tcPr>
          <w:p w14:paraId="740884E4" w14:textId="566CBAE2" w:rsidR="00BD6E2F" w:rsidRPr="00271DFE" w:rsidDel="00D50675" w:rsidRDefault="00BD6E2F" w:rsidP="00BD6E2F">
            <w:pPr>
              <w:spacing w:after="0" w:line="360" w:lineRule="auto"/>
              <w:jc w:val="center"/>
              <w:rPr>
                <w:del w:id="90" w:author="Olga  Parshina" w:date="2022-06-21T16:55:00Z"/>
                <w:rFonts w:asciiTheme="majorBidi" w:hAnsiTheme="majorBidi" w:cstheme="majorBidi"/>
                <w:sz w:val="18"/>
                <w:szCs w:val="18"/>
              </w:rPr>
            </w:pPr>
            <w:del w:id="91" w:author="Olga  Parshina" w:date="2022-06-21T16:55:00Z">
              <w:r w:rsidRPr="00271DFE" w:rsidDel="00D50675">
                <w:rPr>
                  <w:rFonts w:asciiTheme="majorBidi" w:hAnsiTheme="majorBidi" w:cstheme="majorBidi"/>
                  <w:sz w:val="18"/>
                  <w:szCs w:val="18"/>
                </w:rPr>
                <w:delText>7.36 (1.51)</w:delText>
              </w:r>
            </w:del>
          </w:p>
        </w:tc>
        <w:tc>
          <w:tcPr>
            <w:tcW w:w="1086" w:type="dxa"/>
            <w:shd w:val="clear" w:color="auto" w:fill="auto"/>
            <w:vAlign w:val="center"/>
          </w:tcPr>
          <w:p w14:paraId="05DF19CA" w14:textId="519EAD3D" w:rsidR="00BD6E2F" w:rsidRPr="00271DFE" w:rsidDel="00D50675" w:rsidRDefault="00BD6E2F" w:rsidP="00BD6E2F">
            <w:pPr>
              <w:spacing w:after="0" w:line="360" w:lineRule="auto"/>
              <w:jc w:val="center"/>
              <w:rPr>
                <w:del w:id="92" w:author="Olga  Parshina" w:date="2022-06-21T16:55:00Z"/>
                <w:rFonts w:asciiTheme="majorBidi" w:hAnsiTheme="majorBidi" w:cstheme="majorBidi"/>
                <w:sz w:val="18"/>
                <w:szCs w:val="18"/>
              </w:rPr>
            </w:pPr>
            <w:del w:id="93" w:author="Olga  Parshina" w:date="2022-06-21T16:55:00Z">
              <w:r w:rsidRPr="00271DFE" w:rsidDel="00D50675">
                <w:rPr>
                  <w:rFonts w:asciiTheme="majorBidi" w:hAnsiTheme="majorBidi" w:cstheme="majorBidi"/>
                  <w:sz w:val="18"/>
                  <w:szCs w:val="18"/>
                </w:rPr>
                <w:delText>7.59 (1.46)</w:delText>
              </w:r>
            </w:del>
          </w:p>
        </w:tc>
      </w:tr>
      <w:tr w:rsidR="00BD6E2F" w:rsidRPr="001250B3" w:rsidDel="00D50675" w14:paraId="378AB079" w14:textId="2DF7AA17" w:rsidTr="00BD6E2F">
        <w:trPr>
          <w:trHeight w:val="454"/>
          <w:jc w:val="center"/>
          <w:del w:id="94" w:author="Olga  Parshina" w:date="2022-06-21T16:55:00Z"/>
        </w:trPr>
        <w:tc>
          <w:tcPr>
            <w:tcW w:w="1202" w:type="dxa"/>
            <w:vAlign w:val="center"/>
          </w:tcPr>
          <w:p w14:paraId="53A6BDAE" w14:textId="59481160" w:rsidR="00BD6E2F" w:rsidRPr="00271DFE" w:rsidDel="00D50675" w:rsidRDefault="00BD6E2F" w:rsidP="00BD6E2F">
            <w:pPr>
              <w:spacing w:after="0" w:line="360" w:lineRule="auto"/>
              <w:jc w:val="center"/>
              <w:rPr>
                <w:del w:id="95" w:author="Olga  Parshina" w:date="2022-06-21T16:55:00Z"/>
                <w:rFonts w:asciiTheme="majorBidi" w:hAnsiTheme="majorBidi" w:cstheme="majorBidi"/>
                <w:sz w:val="18"/>
                <w:szCs w:val="18"/>
              </w:rPr>
            </w:pPr>
            <w:del w:id="96" w:author="Olga  Parshina" w:date="2022-06-21T16:55:00Z">
              <w:r w:rsidRPr="00271DFE" w:rsidDel="00D50675">
                <w:rPr>
                  <w:rFonts w:asciiTheme="majorBidi" w:hAnsiTheme="majorBidi" w:cstheme="majorBidi"/>
                  <w:sz w:val="18"/>
                  <w:szCs w:val="18"/>
                </w:rPr>
                <w:delText>Greek</w:delText>
              </w:r>
            </w:del>
          </w:p>
        </w:tc>
        <w:tc>
          <w:tcPr>
            <w:tcW w:w="1096" w:type="dxa"/>
            <w:shd w:val="clear" w:color="auto" w:fill="auto"/>
            <w:vAlign w:val="center"/>
          </w:tcPr>
          <w:p w14:paraId="3EC79274" w14:textId="7FBD991E" w:rsidR="00BD6E2F" w:rsidRPr="00271DFE" w:rsidDel="00D50675" w:rsidRDefault="00BD6E2F" w:rsidP="00BD6E2F">
            <w:pPr>
              <w:spacing w:after="0" w:line="360" w:lineRule="auto"/>
              <w:jc w:val="center"/>
              <w:rPr>
                <w:del w:id="97" w:author="Olga  Parshina" w:date="2022-06-21T16:55:00Z"/>
                <w:rFonts w:asciiTheme="majorBidi" w:hAnsiTheme="majorBidi" w:cstheme="majorBidi"/>
                <w:sz w:val="18"/>
                <w:szCs w:val="18"/>
              </w:rPr>
            </w:pPr>
            <w:del w:id="98" w:author="Olga  Parshina" w:date="2022-06-21T16:55:00Z">
              <w:r w:rsidRPr="00271DFE" w:rsidDel="00D50675">
                <w:rPr>
                  <w:rFonts w:asciiTheme="majorBidi" w:hAnsiTheme="majorBidi" w:cstheme="majorBidi"/>
                  <w:sz w:val="18"/>
                  <w:szCs w:val="18"/>
                </w:rPr>
                <w:delText>8.96 (0.92)</w:delText>
              </w:r>
            </w:del>
          </w:p>
        </w:tc>
        <w:tc>
          <w:tcPr>
            <w:tcW w:w="1080" w:type="dxa"/>
            <w:shd w:val="clear" w:color="auto" w:fill="auto"/>
            <w:vAlign w:val="center"/>
          </w:tcPr>
          <w:p w14:paraId="094A489B" w14:textId="76881638" w:rsidR="00BD6E2F" w:rsidRPr="00271DFE" w:rsidDel="00D50675" w:rsidRDefault="00BD6E2F" w:rsidP="00BD6E2F">
            <w:pPr>
              <w:spacing w:after="0" w:line="360" w:lineRule="auto"/>
              <w:jc w:val="center"/>
              <w:rPr>
                <w:del w:id="99" w:author="Olga  Parshina" w:date="2022-06-21T16:55:00Z"/>
                <w:rFonts w:asciiTheme="majorBidi" w:hAnsiTheme="majorBidi" w:cstheme="majorBidi"/>
                <w:sz w:val="18"/>
                <w:szCs w:val="18"/>
              </w:rPr>
            </w:pPr>
            <w:del w:id="100" w:author="Olga  Parshina" w:date="2022-06-21T16:55:00Z">
              <w:r w:rsidRPr="00271DFE" w:rsidDel="00D50675">
                <w:rPr>
                  <w:rFonts w:asciiTheme="majorBidi" w:hAnsiTheme="majorBidi" w:cstheme="majorBidi"/>
                  <w:sz w:val="18"/>
                  <w:szCs w:val="18"/>
                </w:rPr>
                <w:delText>9.69 (0.59)</w:delText>
              </w:r>
            </w:del>
          </w:p>
        </w:tc>
        <w:tc>
          <w:tcPr>
            <w:tcW w:w="1086" w:type="dxa"/>
            <w:shd w:val="clear" w:color="auto" w:fill="auto"/>
            <w:vAlign w:val="center"/>
          </w:tcPr>
          <w:p w14:paraId="01D01B55" w14:textId="12C4FBF3" w:rsidR="00BD6E2F" w:rsidRPr="00271DFE" w:rsidDel="00D50675" w:rsidRDefault="00BD6E2F" w:rsidP="00BD6E2F">
            <w:pPr>
              <w:spacing w:after="0" w:line="360" w:lineRule="auto"/>
              <w:jc w:val="center"/>
              <w:rPr>
                <w:del w:id="101" w:author="Olga  Parshina" w:date="2022-06-21T16:55:00Z"/>
                <w:rFonts w:asciiTheme="majorBidi" w:hAnsiTheme="majorBidi" w:cstheme="majorBidi"/>
                <w:sz w:val="18"/>
                <w:szCs w:val="18"/>
              </w:rPr>
            </w:pPr>
            <w:del w:id="102" w:author="Olga  Parshina" w:date="2022-06-21T16:55:00Z">
              <w:r w:rsidRPr="00271DFE" w:rsidDel="00D50675">
                <w:rPr>
                  <w:rFonts w:asciiTheme="majorBidi" w:hAnsiTheme="majorBidi" w:cstheme="majorBidi"/>
                  <w:sz w:val="18"/>
                  <w:szCs w:val="18"/>
                </w:rPr>
                <w:delText>9.67 (0.66)</w:delText>
              </w:r>
            </w:del>
          </w:p>
        </w:tc>
        <w:tc>
          <w:tcPr>
            <w:tcW w:w="1096" w:type="dxa"/>
            <w:shd w:val="clear" w:color="auto" w:fill="auto"/>
            <w:vAlign w:val="center"/>
          </w:tcPr>
          <w:p w14:paraId="27B54820" w14:textId="1CA28B08" w:rsidR="00BD6E2F" w:rsidRPr="00271DFE" w:rsidDel="00D50675" w:rsidRDefault="00BD6E2F" w:rsidP="00BD6E2F">
            <w:pPr>
              <w:spacing w:after="0" w:line="360" w:lineRule="auto"/>
              <w:jc w:val="center"/>
              <w:rPr>
                <w:del w:id="103" w:author="Olga  Parshina" w:date="2022-06-21T16:55:00Z"/>
                <w:rFonts w:asciiTheme="majorBidi" w:hAnsiTheme="majorBidi" w:cstheme="majorBidi"/>
                <w:sz w:val="18"/>
                <w:szCs w:val="18"/>
              </w:rPr>
            </w:pPr>
            <w:del w:id="104" w:author="Olga  Parshina" w:date="2022-06-21T16:55:00Z">
              <w:r w:rsidRPr="00271DFE" w:rsidDel="00D50675">
                <w:rPr>
                  <w:rFonts w:asciiTheme="majorBidi" w:hAnsiTheme="majorBidi" w:cstheme="majorBidi"/>
                  <w:sz w:val="18"/>
                  <w:szCs w:val="18"/>
                </w:rPr>
                <w:delText>6.46 (1.99)</w:delText>
              </w:r>
            </w:del>
          </w:p>
        </w:tc>
        <w:tc>
          <w:tcPr>
            <w:tcW w:w="1085" w:type="dxa"/>
            <w:shd w:val="clear" w:color="auto" w:fill="auto"/>
            <w:vAlign w:val="center"/>
          </w:tcPr>
          <w:p w14:paraId="709CA899" w14:textId="2FD23A8D" w:rsidR="00BD6E2F" w:rsidRPr="00271DFE" w:rsidDel="00D50675" w:rsidRDefault="00BD6E2F" w:rsidP="00BD6E2F">
            <w:pPr>
              <w:spacing w:after="0" w:line="360" w:lineRule="auto"/>
              <w:jc w:val="center"/>
              <w:rPr>
                <w:del w:id="105" w:author="Olga  Parshina" w:date="2022-06-21T16:55:00Z"/>
                <w:rFonts w:asciiTheme="majorBidi" w:hAnsiTheme="majorBidi" w:cstheme="majorBidi"/>
                <w:sz w:val="18"/>
                <w:szCs w:val="18"/>
              </w:rPr>
            </w:pPr>
            <w:del w:id="106" w:author="Olga  Parshina" w:date="2022-06-21T16:55:00Z">
              <w:r w:rsidRPr="00271DFE" w:rsidDel="00D50675">
                <w:rPr>
                  <w:rFonts w:asciiTheme="majorBidi" w:hAnsiTheme="majorBidi" w:cstheme="majorBidi"/>
                  <w:sz w:val="18"/>
                  <w:szCs w:val="18"/>
                </w:rPr>
                <w:delText>7.48 (1.98)</w:delText>
              </w:r>
            </w:del>
          </w:p>
        </w:tc>
        <w:tc>
          <w:tcPr>
            <w:tcW w:w="1086" w:type="dxa"/>
            <w:shd w:val="clear" w:color="auto" w:fill="auto"/>
            <w:vAlign w:val="center"/>
          </w:tcPr>
          <w:p w14:paraId="44FCF689" w14:textId="07C1B98A" w:rsidR="00BD6E2F" w:rsidRPr="00271DFE" w:rsidDel="00D50675" w:rsidRDefault="00BD6E2F" w:rsidP="00BD6E2F">
            <w:pPr>
              <w:spacing w:after="0" w:line="360" w:lineRule="auto"/>
              <w:jc w:val="center"/>
              <w:rPr>
                <w:del w:id="107" w:author="Olga  Parshina" w:date="2022-06-21T16:55:00Z"/>
                <w:rFonts w:asciiTheme="majorBidi" w:hAnsiTheme="majorBidi" w:cstheme="majorBidi"/>
                <w:sz w:val="18"/>
                <w:szCs w:val="18"/>
              </w:rPr>
            </w:pPr>
            <w:del w:id="108" w:author="Olga  Parshina" w:date="2022-06-21T16:55:00Z">
              <w:r w:rsidRPr="00271DFE" w:rsidDel="00D50675">
                <w:rPr>
                  <w:rFonts w:asciiTheme="majorBidi" w:hAnsiTheme="majorBidi" w:cstheme="majorBidi"/>
                  <w:sz w:val="18"/>
                  <w:szCs w:val="18"/>
                </w:rPr>
                <w:delText>7.77 (1.57)</w:delText>
              </w:r>
            </w:del>
          </w:p>
        </w:tc>
      </w:tr>
      <w:tr w:rsidR="00BD6E2F" w:rsidRPr="001250B3" w:rsidDel="00D50675" w14:paraId="277A4C78" w14:textId="38F085B9" w:rsidTr="00BD6E2F">
        <w:trPr>
          <w:trHeight w:val="454"/>
          <w:jc w:val="center"/>
          <w:del w:id="109" w:author="Olga  Parshina" w:date="2022-06-21T16:55:00Z"/>
        </w:trPr>
        <w:tc>
          <w:tcPr>
            <w:tcW w:w="1202" w:type="dxa"/>
            <w:vAlign w:val="center"/>
          </w:tcPr>
          <w:p w14:paraId="5EA0EF77" w14:textId="215284EF" w:rsidR="00BD6E2F" w:rsidRPr="00271DFE" w:rsidDel="00D50675" w:rsidRDefault="00BD6E2F" w:rsidP="00BD6E2F">
            <w:pPr>
              <w:spacing w:after="0" w:line="360" w:lineRule="auto"/>
              <w:jc w:val="center"/>
              <w:rPr>
                <w:del w:id="110" w:author="Olga  Parshina" w:date="2022-06-21T16:55:00Z"/>
                <w:rFonts w:asciiTheme="majorBidi" w:hAnsiTheme="majorBidi" w:cstheme="majorBidi"/>
                <w:sz w:val="18"/>
                <w:szCs w:val="18"/>
              </w:rPr>
            </w:pPr>
            <w:del w:id="111" w:author="Olga  Parshina" w:date="2022-06-21T16:55:00Z">
              <w:r w:rsidRPr="00271DFE" w:rsidDel="00D50675">
                <w:rPr>
                  <w:rFonts w:asciiTheme="majorBidi" w:hAnsiTheme="majorBidi" w:cstheme="majorBidi"/>
                  <w:sz w:val="18"/>
                  <w:szCs w:val="18"/>
                </w:rPr>
                <w:delText>Hebrew</w:delText>
              </w:r>
            </w:del>
          </w:p>
        </w:tc>
        <w:tc>
          <w:tcPr>
            <w:tcW w:w="1096" w:type="dxa"/>
            <w:shd w:val="clear" w:color="auto" w:fill="auto"/>
            <w:vAlign w:val="center"/>
          </w:tcPr>
          <w:p w14:paraId="5F0F9C71" w14:textId="41E9C3FF" w:rsidR="00BD6E2F" w:rsidRPr="00271DFE" w:rsidDel="00D50675" w:rsidRDefault="00BD6E2F" w:rsidP="00BD6E2F">
            <w:pPr>
              <w:spacing w:after="0" w:line="360" w:lineRule="auto"/>
              <w:jc w:val="center"/>
              <w:rPr>
                <w:del w:id="112" w:author="Olga  Parshina" w:date="2022-06-21T16:55:00Z"/>
                <w:rFonts w:asciiTheme="majorBidi" w:hAnsiTheme="majorBidi" w:cstheme="majorBidi"/>
                <w:sz w:val="18"/>
                <w:szCs w:val="18"/>
              </w:rPr>
            </w:pPr>
            <w:del w:id="113" w:author="Olga  Parshina" w:date="2022-06-21T16:55:00Z">
              <w:r w:rsidRPr="00271DFE" w:rsidDel="00D50675">
                <w:rPr>
                  <w:rFonts w:asciiTheme="majorBidi" w:hAnsiTheme="majorBidi" w:cstheme="majorBidi"/>
                  <w:sz w:val="18"/>
                  <w:szCs w:val="18"/>
                </w:rPr>
                <w:delText>9.69 (0.51)</w:delText>
              </w:r>
            </w:del>
          </w:p>
        </w:tc>
        <w:tc>
          <w:tcPr>
            <w:tcW w:w="1080" w:type="dxa"/>
            <w:shd w:val="clear" w:color="auto" w:fill="auto"/>
            <w:vAlign w:val="center"/>
          </w:tcPr>
          <w:p w14:paraId="74F190AF" w14:textId="63818582" w:rsidR="00BD6E2F" w:rsidRPr="00271DFE" w:rsidDel="00D50675" w:rsidRDefault="00BD6E2F" w:rsidP="00BD6E2F">
            <w:pPr>
              <w:spacing w:after="0" w:line="360" w:lineRule="auto"/>
              <w:jc w:val="center"/>
              <w:rPr>
                <w:del w:id="114" w:author="Olga  Parshina" w:date="2022-06-21T16:55:00Z"/>
                <w:rFonts w:asciiTheme="majorBidi" w:hAnsiTheme="majorBidi" w:cstheme="majorBidi"/>
                <w:sz w:val="18"/>
                <w:szCs w:val="18"/>
              </w:rPr>
            </w:pPr>
            <w:del w:id="115" w:author="Olga  Parshina" w:date="2022-06-21T16:55:00Z">
              <w:r w:rsidRPr="00271DFE" w:rsidDel="00D50675">
                <w:rPr>
                  <w:rFonts w:asciiTheme="majorBidi" w:hAnsiTheme="majorBidi" w:cstheme="majorBidi"/>
                  <w:sz w:val="18"/>
                  <w:szCs w:val="18"/>
                </w:rPr>
                <w:delText>9.69 (0.47)</w:delText>
              </w:r>
            </w:del>
          </w:p>
        </w:tc>
        <w:tc>
          <w:tcPr>
            <w:tcW w:w="1086" w:type="dxa"/>
            <w:shd w:val="clear" w:color="auto" w:fill="auto"/>
            <w:vAlign w:val="center"/>
          </w:tcPr>
          <w:p w14:paraId="72489084" w14:textId="3FB5D02C" w:rsidR="00BD6E2F" w:rsidRPr="00271DFE" w:rsidDel="00D50675" w:rsidRDefault="00BD6E2F" w:rsidP="00BD6E2F">
            <w:pPr>
              <w:spacing w:after="0" w:line="360" w:lineRule="auto"/>
              <w:jc w:val="center"/>
              <w:rPr>
                <w:del w:id="116" w:author="Olga  Parshina" w:date="2022-06-21T16:55:00Z"/>
                <w:rFonts w:asciiTheme="majorBidi" w:hAnsiTheme="majorBidi" w:cstheme="majorBidi"/>
                <w:sz w:val="18"/>
                <w:szCs w:val="18"/>
              </w:rPr>
            </w:pPr>
            <w:del w:id="117" w:author="Olga  Parshina" w:date="2022-06-21T16:55:00Z">
              <w:r w:rsidRPr="00271DFE" w:rsidDel="00D50675">
                <w:rPr>
                  <w:rFonts w:asciiTheme="majorBidi" w:hAnsiTheme="majorBidi" w:cstheme="majorBidi"/>
                  <w:sz w:val="18"/>
                  <w:szCs w:val="18"/>
                </w:rPr>
                <w:delText>9.60 (0.54)</w:delText>
              </w:r>
            </w:del>
          </w:p>
        </w:tc>
        <w:tc>
          <w:tcPr>
            <w:tcW w:w="1096" w:type="dxa"/>
            <w:shd w:val="clear" w:color="auto" w:fill="auto"/>
            <w:vAlign w:val="center"/>
          </w:tcPr>
          <w:p w14:paraId="64DD1D66" w14:textId="4452CD53" w:rsidR="00BD6E2F" w:rsidRPr="00271DFE" w:rsidDel="00D50675" w:rsidRDefault="00BD6E2F" w:rsidP="00BD6E2F">
            <w:pPr>
              <w:spacing w:after="0" w:line="360" w:lineRule="auto"/>
              <w:jc w:val="center"/>
              <w:rPr>
                <w:del w:id="118" w:author="Olga  Parshina" w:date="2022-06-21T16:55:00Z"/>
                <w:rFonts w:asciiTheme="majorBidi" w:hAnsiTheme="majorBidi" w:cstheme="majorBidi"/>
                <w:sz w:val="18"/>
                <w:szCs w:val="18"/>
              </w:rPr>
            </w:pPr>
            <w:del w:id="119" w:author="Olga  Parshina" w:date="2022-06-21T16:55:00Z">
              <w:r w:rsidRPr="00271DFE" w:rsidDel="00D50675">
                <w:rPr>
                  <w:rFonts w:asciiTheme="majorBidi" w:hAnsiTheme="majorBidi" w:cstheme="majorBidi"/>
                  <w:sz w:val="18"/>
                  <w:szCs w:val="18"/>
                </w:rPr>
                <w:delText>7.42 (1.41)</w:delText>
              </w:r>
            </w:del>
          </w:p>
        </w:tc>
        <w:tc>
          <w:tcPr>
            <w:tcW w:w="1085" w:type="dxa"/>
            <w:shd w:val="clear" w:color="auto" w:fill="auto"/>
            <w:vAlign w:val="center"/>
          </w:tcPr>
          <w:p w14:paraId="11BDBF3A" w14:textId="6D831CB8" w:rsidR="00BD6E2F" w:rsidRPr="00271DFE" w:rsidDel="00D50675" w:rsidRDefault="00BD6E2F" w:rsidP="00BD6E2F">
            <w:pPr>
              <w:spacing w:after="0" w:line="360" w:lineRule="auto"/>
              <w:jc w:val="center"/>
              <w:rPr>
                <w:del w:id="120" w:author="Olga  Parshina" w:date="2022-06-21T16:55:00Z"/>
                <w:rFonts w:asciiTheme="majorBidi" w:hAnsiTheme="majorBidi" w:cstheme="majorBidi"/>
                <w:sz w:val="18"/>
                <w:szCs w:val="18"/>
              </w:rPr>
            </w:pPr>
            <w:del w:id="121" w:author="Olga  Parshina" w:date="2022-06-21T16:55:00Z">
              <w:r w:rsidRPr="00271DFE" w:rsidDel="00D50675">
                <w:rPr>
                  <w:rFonts w:asciiTheme="majorBidi" w:hAnsiTheme="majorBidi" w:cstheme="majorBidi"/>
                  <w:sz w:val="18"/>
                  <w:szCs w:val="18"/>
                </w:rPr>
                <w:delText>8.29 (1.10)</w:delText>
              </w:r>
            </w:del>
          </w:p>
        </w:tc>
        <w:tc>
          <w:tcPr>
            <w:tcW w:w="1086" w:type="dxa"/>
            <w:shd w:val="clear" w:color="auto" w:fill="auto"/>
            <w:vAlign w:val="center"/>
          </w:tcPr>
          <w:p w14:paraId="375DE07F" w14:textId="281E996C" w:rsidR="00BD6E2F" w:rsidRPr="00271DFE" w:rsidDel="00D50675" w:rsidRDefault="00BD6E2F" w:rsidP="00BD6E2F">
            <w:pPr>
              <w:spacing w:after="0" w:line="360" w:lineRule="auto"/>
              <w:jc w:val="center"/>
              <w:rPr>
                <w:del w:id="122" w:author="Olga  Parshina" w:date="2022-06-21T16:55:00Z"/>
                <w:rFonts w:asciiTheme="majorBidi" w:hAnsiTheme="majorBidi" w:cstheme="majorBidi"/>
                <w:sz w:val="18"/>
                <w:szCs w:val="18"/>
              </w:rPr>
            </w:pPr>
            <w:del w:id="123" w:author="Olga  Parshina" w:date="2022-06-21T16:55:00Z">
              <w:r w:rsidRPr="00271DFE" w:rsidDel="00D50675">
                <w:rPr>
                  <w:rFonts w:asciiTheme="majorBidi" w:hAnsiTheme="majorBidi" w:cstheme="majorBidi"/>
                  <w:sz w:val="18"/>
                  <w:szCs w:val="18"/>
                </w:rPr>
                <w:delText>7.93 (1.18)</w:delText>
              </w:r>
            </w:del>
          </w:p>
        </w:tc>
      </w:tr>
      <w:tr w:rsidR="00BD6E2F" w:rsidRPr="001250B3" w:rsidDel="00D50675" w14:paraId="66D4318C" w14:textId="265A5FFA" w:rsidTr="00BD6E2F">
        <w:trPr>
          <w:trHeight w:val="454"/>
          <w:jc w:val="center"/>
          <w:del w:id="124" w:author="Olga  Parshina" w:date="2022-06-21T16:55:00Z"/>
        </w:trPr>
        <w:tc>
          <w:tcPr>
            <w:tcW w:w="1202" w:type="dxa"/>
            <w:vAlign w:val="center"/>
          </w:tcPr>
          <w:p w14:paraId="19D45364" w14:textId="7F3D4253" w:rsidR="00BD6E2F" w:rsidRPr="00271DFE" w:rsidDel="00D50675" w:rsidRDefault="00BD6E2F" w:rsidP="00BD6E2F">
            <w:pPr>
              <w:spacing w:after="0" w:line="360" w:lineRule="auto"/>
              <w:jc w:val="center"/>
              <w:rPr>
                <w:del w:id="125" w:author="Olga  Parshina" w:date="2022-06-21T16:55:00Z"/>
                <w:rFonts w:asciiTheme="majorBidi" w:hAnsiTheme="majorBidi" w:cstheme="majorBidi"/>
                <w:sz w:val="18"/>
                <w:szCs w:val="18"/>
              </w:rPr>
            </w:pPr>
            <w:del w:id="126" w:author="Olga  Parshina" w:date="2022-06-21T16:55:00Z">
              <w:r w:rsidRPr="00271DFE" w:rsidDel="00D50675">
                <w:rPr>
                  <w:rFonts w:asciiTheme="majorBidi" w:hAnsiTheme="majorBidi" w:cstheme="majorBidi"/>
                  <w:sz w:val="18"/>
                  <w:szCs w:val="18"/>
                </w:rPr>
                <w:delText>Italian</w:delText>
              </w:r>
            </w:del>
          </w:p>
        </w:tc>
        <w:tc>
          <w:tcPr>
            <w:tcW w:w="1096" w:type="dxa"/>
            <w:shd w:val="clear" w:color="auto" w:fill="auto"/>
            <w:vAlign w:val="center"/>
          </w:tcPr>
          <w:p w14:paraId="018FD4DC" w14:textId="160D965D" w:rsidR="00BD6E2F" w:rsidRPr="00271DFE" w:rsidDel="00D50675" w:rsidRDefault="00BD6E2F" w:rsidP="00BD6E2F">
            <w:pPr>
              <w:spacing w:after="0" w:line="360" w:lineRule="auto"/>
              <w:jc w:val="center"/>
              <w:rPr>
                <w:del w:id="127" w:author="Olga  Parshina" w:date="2022-06-21T16:55:00Z"/>
                <w:rFonts w:asciiTheme="majorBidi" w:hAnsiTheme="majorBidi" w:cstheme="majorBidi"/>
                <w:sz w:val="18"/>
                <w:szCs w:val="18"/>
              </w:rPr>
            </w:pPr>
            <w:del w:id="128" w:author="Olga  Parshina" w:date="2022-06-21T16:55:00Z">
              <w:r w:rsidRPr="00271DFE" w:rsidDel="00D50675">
                <w:rPr>
                  <w:rFonts w:asciiTheme="majorBidi" w:hAnsiTheme="majorBidi" w:cstheme="majorBidi"/>
                  <w:sz w:val="18"/>
                  <w:szCs w:val="18"/>
                </w:rPr>
                <w:delText>9.59 (0.73)</w:delText>
              </w:r>
            </w:del>
          </w:p>
        </w:tc>
        <w:tc>
          <w:tcPr>
            <w:tcW w:w="1080" w:type="dxa"/>
            <w:shd w:val="clear" w:color="auto" w:fill="auto"/>
            <w:vAlign w:val="center"/>
          </w:tcPr>
          <w:p w14:paraId="05E5B1E0" w14:textId="2C923FAA" w:rsidR="00BD6E2F" w:rsidRPr="00271DFE" w:rsidDel="00D50675" w:rsidRDefault="00BD6E2F" w:rsidP="00BD6E2F">
            <w:pPr>
              <w:spacing w:after="0" w:line="360" w:lineRule="auto"/>
              <w:jc w:val="center"/>
              <w:rPr>
                <w:del w:id="129" w:author="Olga  Parshina" w:date="2022-06-21T16:55:00Z"/>
                <w:rFonts w:asciiTheme="majorBidi" w:hAnsiTheme="majorBidi" w:cstheme="majorBidi"/>
                <w:sz w:val="18"/>
                <w:szCs w:val="18"/>
              </w:rPr>
            </w:pPr>
            <w:del w:id="130" w:author="Olga  Parshina" w:date="2022-06-21T16:55:00Z">
              <w:r w:rsidRPr="00271DFE" w:rsidDel="00D50675">
                <w:rPr>
                  <w:rFonts w:asciiTheme="majorBidi" w:hAnsiTheme="majorBidi" w:cstheme="majorBidi"/>
                  <w:sz w:val="18"/>
                  <w:szCs w:val="18"/>
                </w:rPr>
                <w:delText>9.76 (0.55)</w:delText>
              </w:r>
            </w:del>
          </w:p>
        </w:tc>
        <w:tc>
          <w:tcPr>
            <w:tcW w:w="1086" w:type="dxa"/>
            <w:shd w:val="clear" w:color="auto" w:fill="auto"/>
            <w:vAlign w:val="center"/>
          </w:tcPr>
          <w:p w14:paraId="57E58975" w14:textId="2056A1A7" w:rsidR="00BD6E2F" w:rsidRPr="00271DFE" w:rsidDel="00D50675" w:rsidRDefault="00BD6E2F" w:rsidP="00BD6E2F">
            <w:pPr>
              <w:spacing w:after="0" w:line="360" w:lineRule="auto"/>
              <w:jc w:val="center"/>
              <w:rPr>
                <w:del w:id="131" w:author="Olga  Parshina" w:date="2022-06-21T16:55:00Z"/>
                <w:rFonts w:asciiTheme="majorBidi" w:hAnsiTheme="majorBidi" w:cstheme="majorBidi"/>
                <w:sz w:val="18"/>
                <w:szCs w:val="18"/>
              </w:rPr>
            </w:pPr>
            <w:del w:id="132" w:author="Olga  Parshina" w:date="2022-06-21T16:55:00Z">
              <w:r w:rsidRPr="00271DFE" w:rsidDel="00D50675">
                <w:rPr>
                  <w:rFonts w:asciiTheme="majorBidi" w:hAnsiTheme="majorBidi" w:cstheme="majorBidi"/>
                  <w:sz w:val="18"/>
                  <w:szCs w:val="18"/>
                </w:rPr>
                <w:delText>9.76 (0.51)</w:delText>
              </w:r>
            </w:del>
          </w:p>
        </w:tc>
        <w:tc>
          <w:tcPr>
            <w:tcW w:w="1096" w:type="dxa"/>
            <w:shd w:val="clear" w:color="auto" w:fill="auto"/>
            <w:vAlign w:val="center"/>
          </w:tcPr>
          <w:p w14:paraId="1BD743DA" w14:textId="0CF33933" w:rsidR="00BD6E2F" w:rsidRPr="00271DFE" w:rsidDel="00D50675" w:rsidRDefault="00BD6E2F" w:rsidP="00BD6E2F">
            <w:pPr>
              <w:spacing w:after="0" w:line="360" w:lineRule="auto"/>
              <w:jc w:val="center"/>
              <w:rPr>
                <w:del w:id="133" w:author="Olga  Parshina" w:date="2022-06-21T16:55:00Z"/>
                <w:rFonts w:asciiTheme="majorBidi" w:hAnsiTheme="majorBidi" w:cstheme="majorBidi"/>
                <w:sz w:val="18"/>
                <w:szCs w:val="18"/>
              </w:rPr>
            </w:pPr>
            <w:del w:id="134" w:author="Olga  Parshina" w:date="2022-06-21T16:55:00Z">
              <w:r w:rsidRPr="00271DFE" w:rsidDel="00D50675">
                <w:rPr>
                  <w:rFonts w:asciiTheme="majorBidi" w:hAnsiTheme="majorBidi" w:cstheme="majorBidi"/>
                  <w:sz w:val="18"/>
                  <w:szCs w:val="18"/>
                </w:rPr>
                <w:delText>6.75 (1.09)</w:delText>
              </w:r>
            </w:del>
          </w:p>
        </w:tc>
        <w:tc>
          <w:tcPr>
            <w:tcW w:w="1085" w:type="dxa"/>
            <w:shd w:val="clear" w:color="auto" w:fill="auto"/>
            <w:vAlign w:val="center"/>
          </w:tcPr>
          <w:p w14:paraId="2C52BD77" w14:textId="3A54081D" w:rsidR="00BD6E2F" w:rsidRPr="00271DFE" w:rsidDel="00D50675" w:rsidRDefault="00BD6E2F" w:rsidP="00BD6E2F">
            <w:pPr>
              <w:spacing w:after="0" w:line="360" w:lineRule="auto"/>
              <w:jc w:val="center"/>
              <w:rPr>
                <w:del w:id="135" w:author="Olga  Parshina" w:date="2022-06-21T16:55:00Z"/>
                <w:rFonts w:asciiTheme="majorBidi" w:hAnsiTheme="majorBidi" w:cstheme="majorBidi"/>
                <w:sz w:val="18"/>
                <w:szCs w:val="18"/>
              </w:rPr>
            </w:pPr>
            <w:del w:id="136" w:author="Olga  Parshina" w:date="2022-06-21T16:55:00Z">
              <w:r w:rsidRPr="00271DFE" w:rsidDel="00D50675">
                <w:rPr>
                  <w:rFonts w:asciiTheme="majorBidi" w:hAnsiTheme="majorBidi" w:cstheme="majorBidi"/>
                  <w:sz w:val="18"/>
                  <w:szCs w:val="18"/>
                </w:rPr>
                <w:delText>7.43 (1.10)</w:delText>
              </w:r>
            </w:del>
          </w:p>
        </w:tc>
        <w:tc>
          <w:tcPr>
            <w:tcW w:w="1086" w:type="dxa"/>
            <w:shd w:val="clear" w:color="auto" w:fill="auto"/>
            <w:vAlign w:val="center"/>
          </w:tcPr>
          <w:p w14:paraId="7D3B4BB4" w14:textId="4938E29C" w:rsidR="00BD6E2F" w:rsidRPr="00271DFE" w:rsidDel="00D50675" w:rsidRDefault="00BD6E2F" w:rsidP="00BD6E2F">
            <w:pPr>
              <w:spacing w:after="0" w:line="360" w:lineRule="auto"/>
              <w:jc w:val="center"/>
              <w:rPr>
                <w:del w:id="137" w:author="Olga  Parshina" w:date="2022-06-21T16:55:00Z"/>
                <w:rFonts w:asciiTheme="majorBidi" w:hAnsiTheme="majorBidi" w:cstheme="majorBidi"/>
                <w:sz w:val="18"/>
                <w:szCs w:val="18"/>
              </w:rPr>
            </w:pPr>
            <w:del w:id="138" w:author="Olga  Parshina" w:date="2022-06-21T16:55:00Z">
              <w:r w:rsidRPr="00271DFE" w:rsidDel="00D50675">
                <w:rPr>
                  <w:rFonts w:asciiTheme="majorBidi" w:hAnsiTheme="majorBidi" w:cstheme="majorBidi"/>
                  <w:sz w:val="18"/>
                  <w:szCs w:val="18"/>
                </w:rPr>
                <w:delText>8.02 (1.07)</w:delText>
              </w:r>
            </w:del>
          </w:p>
        </w:tc>
      </w:tr>
      <w:tr w:rsidR="00BD6E2F" w:rsidRPr="001250B3" w:rsidDel="00D50675" w14:paraId="1DAEBF51" w14:textId="1D755E07" w:rsidTr="00BD6E2F">
        <w:trPr>
          <w:trHeight w:val="454"/>
          <w:jc w:val="center"/>
          <w:del w:id="139" w:author="Olga  Parshina" w:date="2022-06-21T16:55:00Z"/>
        </w:trPr>
        <w:tc>
          <w:tcPr>
            <w:tcW w:w="1202" w:type="dxa"/>
            <w:vAlign w:val="center"/>
          </w:tcPr>
          <w:p w14:paraId="757DBD1F" w14:textId="27F7E801" w:rsidR="00BD6E2F" w:rsidRPr="00271DFE" w:rsidDel="00D50675" w:rsidRDefault="00BD6E2F" w:rsidP="00BD6E2F">
            <w:pPr>
              <w:spacing w:after="0" w:line="360" w:lineRule="auto"/>
              <w:jc w:val="center"/>
              <w:rPr>
                <w:del w:id="140" w:author="Olga  Parshina" w:date="2022-06-21T16:55:00Z"/>
                <w:rFonts w:asciiTheme="majorBidi" w:hAnsiTheme="majorBidi" w:cstheme="majorBidi"/>
                <w:sz w:val="18"/>
                <w:szCs w:val="18"/>
              </w:rPr>
            </w:pPr>
            <w:del w:id="141" w:author="Olga  Parshina" w:date="2022-06-21T16:55:00Z">
              <w:r w:rsidRPr="00271DFE" w:rsidDel="00D50675">
                <w:rPr>
                  <w:rFonts w:asciiTheme="majorBidi" w:hAnsiTheme="majorBidi" w:cstheme="majorBidi"/>
                  <w:sz w:val="18"/>
                  <w:szCs w:val="18"/>
                </w:rPr>
                <w:delText>Norwegian</w:delText>
              </w:r>
            </w:del>
          </w:p>
        </w:tc>
        <w:tc>
          <w:tcPr>
            <w:tcW w:w="1096" w:type="dxa"/>
            <w:shd w:val="clear" w:color="auto" w:fill="auto"/>
            <w:vAlign w:val="center"/>
          </w:tcPr>
          <w:p w14:paraId="73CD325D" w14:textId="581A79D8" w:rsidR="00BD6E2F" w:rsidRPr="00271DFE" w:rsidDel="00D50675" w:rsidRDefault="00BD6E2F" w:rsidP="00BD6E2F">
            <w:pPr>
              <w:spacing w:after="0" w:line="360" w:lineRule="auto"/>
              <w:jc w:val="center"/>
              <w:rPr>
                <w:del w:id="142" w:author="Olga  Parshina" w:date="2022-06-21T16:55:00Z"/>
                <w:rFonts w:asciiTheme="majorBidi" w:hAnsiTheme="majorBidi" w:cstheme="majorBidi"/>
                <w:sz w:val="18"/>
                <w:szCs w:val="18"/>
              </w:rPr>
            </w:pPr>
            <w:del w:id="143" w:author="Olga  Parshina" w:date="2022-06-21T16:55:00Z">
              <w:r w:rsidRPr="00271DFE" w:rsidDel="00D50675">
                <w:rPr>
                  <w:rFonts w:asciiTheme="majorBidi" w:hAnsiTheme="majorBidi" w:cstheme="majorBidi"/>
                  <w:sz w:val="18"/>
                  <w:szCs w:val="18"/>
                </w:rPr>
                <w:delText>9.33 (1.76)</w:delText>
              </w:r>
            </w:del>
          </w:p>
        </w:tc>
        <w:tc>
          <w:tcPr>
            <w:tcW w:w="1080" w:type="dxa"/>
            <w:shd w:val="clear" w:color="auto" w:fill="auto"/>
            <w:vAlign w:val="center"/>
          </w:tcPr>
          <w:p w14:paraId="22120D67" w14:textId="3163F0D2" w:rsidR="00BD6E2F" w:rsidRPr="00271DFE" w:rsidDel="00D50675" w:rsidRDefault="00BD6E2F" w:rsidP="00BD6E2F">
            <w:pPr>
              <w:spacing w:after="0" w:line="360" w:lineRule="auto"/>
              <w:jc w:val="center"/>
              <w:rPr>
                <w:del w:id="144" w:author="Olga  Parshina" w:date="2022-06-21T16:55:00Z"/>
                <w:rFonts w:asciiTheme="majorBidi" w:hAnsiTheme="majorBidi" w:cstheme="majorBidi"/>
                <w:sz w:val="18"/>
                <w:szCs w:val="18"/>
              </w:rPr>
            </w:pPr>
            <w:del w:id="145" w:author="Olga  Parshina" w:date="2022-06-21T16:55:00Z">
              <w:r w:rsidRPr="00271DFE" w:rsidDel="00D50675">
                <w:rPr>
                  <w:rFonts w:asciiTheme="majorBidi" w:hAnsiTheme="majorBidi" w:cstheme="majorBidi"/>
                  <w:sz w:val="18"/>
                  <w:szCs w:val="18"/>
                </w:rPr>
                <w:delText>9.28 (1.69)</w:delText>
              </w:r>
            </w:del>
          </w:p>
        </w:tc>
        <w:tc>
          <w:tcPr>
            <w:tcW w:w="1086" w:type="dxa"/>
            <w:shd w:val="clear" w:color="auto" w:fill="auto"/>
            <w:vAlign w:val="center"/>
          </w:tcPr>
          <w:p w14:paraId="2998E663" w14:textId="299DF019" w:rsidR="00BD6E2F" w:rsidRPr="00271DFE" w:rsidDel="00D50675" w:rsidRDefault="00BD6E2F" w:rsidP="00BD6E2F">
            <w:pPr>
              <w:spacing w:after="0" w:line="360" w:lineRule="auto"/>
              <w:jc w:val="center"/>
              <w:rPr>
                <w:del w:id="146" w:author="Olga  Parshina" w:date="2022-06-21T16:55:00Z"/>
                <w:rFonts w:asciiTheme="majorBidi" w:hAnsiTheme="majorBidi" w:cstheme="majorBidi"/>
                <w:sz w:val="18"/>
                <w:szCs w:val="18"/>
              </w:rPr>
            </w:pPr>
            <w:del w:id="147" w:author="Olga  Parshina" w:date="2022-06-21T16:55:00Z">
              <w:r w:rsidRPr="00271DFE" w:rsidDel="00D50675">
                <w:rPr>
                  <w:rFonts w:asciiTheme="majorBidi" w:hAnsiTheme="majorBidi" w:cstheme="majorBidi"/>
                  <w:sz w:val="18"/>
                  <w:szCs w:val="18"/>
                </w:rPr>
                <w:delText>9.25 (1.75)</w:delText>
              </w:r>
            </w:del>
          </w:p>
        </w:tc>
        <w:tc>
          <w:tcPr>
            <w:tcW w:w="1096" w:type="dxa"/>
            <w:shd w:val="clear" w:color="auto" w:fill="auto"/>
            <w:vAlign w:val="center"/>
          </w:tcPr>
          <w:p w14:paraId="69CB1FC1" w14:textId="3D4C5F2B" w:rsidR="00BD6E2F" w:rsidRPr="00271DFE" w:rsidDel="00D50675" w:rsidRDefault="00BD6E2F" w:rsidP="00BD6E2F">
            <w:pPr>
              <w:spacing w:after="0" w:line="360" w:lineRule="auto"/>
              <w:jc w:val="center"/>
              <w:rPr>
                <w:del w:id="148" w:author="Olga  Parshina" w:date="2022-06-21T16:55:00Z"/>
                <w:rFonts w:asciiTheme="majorBidi" w:hAnsiTheme="majorBidi" w:cstheme="majorBidi"/>
                <w:sz w:val="18"/>
                <w:szCs w:val="18"/>
              </w:rPr>
            </w:pPr>
            <w:del w:id="149" w:author="Olga  Parshina" w:date="2022-06-21T16:55:00Z">
              <w:r w:rsidRPr="00271DFE" w:rsidDel="00D50675">
                <w:rPr>
                  <w:rFonts w:asciiTheme="majorBidi" w:hAnsiTheme="majorBidi" w:cstheme="majorBidi"/>
                  <w:sz w:val="18"/>
                  <w:szCs w:val="18"/>
                </w:rPr>
                <w:delText>7.58 (1.69)</w:delText>
              </w:r>
            </w:del>
          </w:p>
        </w:tc>
        <w:tc>
          <w:tcPr>
            <w:tcW w:w="1085" w:type="dxa"/>
            <w:shd w:val="clear" w:color="auto" w:fill="auto"/>
            <w:vAlign w:val="center"/>
          </w:tcPr>
          <w:p w14:paraId="308E2D5E" w14:textId="2F1ABC0B" w:rsidR="00BD6E2F" w:rsidRPr="00271DFE" w:rsidDel="00D50675" w:rsidRDefault="00BD6E2F" w:rsidP="00BD6E2F">
            <w:pPr>
              <w:spacing w:after="0" w:line="360" w:lineRule="auto"/>
              <w:jc w:val="center"/>
              <w:rPr>
                <w:del w:id="150" w:author="Olga  Parshina" w:date="2022-06-21T16:55:00Z"/>
                <w:rFonts w:asciiTheme="majorBidi" w:hAnsiTheme="majorBidi" w:cstheme="majorBidi"/>
                <w:sz w:val="18"/>
                <w:szCs w:val="18"/>
              </w:rPr>
            </w:pPr>
            <w:del w:id="151" w:author="Olga  Parshina" w:date="2022-06-21T16:55:00Z">
              <w:r w:rsidRPr="00271DFE" w:rsidDel="00D50675">
                <w:rPr>
                  <w:rFonts w:asciiTheme="majorBidi" w:hAnsiTheme="majorBidi" w:cstheme="majorBidi"/>
                  <w:sz w:val="18"/>
                  <w:szCs w:val="18"/>
                </w:rPr>
                <w:delText>8.48 (1.28)</w:delText>
              </w:r>
            </w:del>
          </w:p>
        </w:tc>
        <w:tc>
          <w:tcPr>
            <w:tcW w:w="1086" w:type="dxa"/>
            <w:shd w:val="clear" w:color="auto" w:fill="auto"/>
            <w:vAlign w:val="center"/>
          </w:tcPr>
          <w:p w14:paraId="596F4B75" w14:textId="13E3991B" w:rsidR="00BD6E2F" w:rsidRPr="00271DFE" w:rsidDel="00D50675" w:rsidRDefault="00BD6E2F" w:rsidP="00BD6E2F">
            <w:pPr>
              <w:spacing w:after="0" w:line="360" w:lineRule="auto"/>
              <w:jc w:val="center"/>
              <w:rPr>
                <w:del w:id="152" w:author="Olga  Parshina" w:date="2022-06-21T16:55:00Z"/>
                <w:rFonts w:asciiTheme="majorBidi" w:hAnsiTheme="majorBidi" w:cstheme="majorBidi"/>
                <w:sz w:val="18"/>
                <w:szCs w:val="18"/>
              </w:rPr>
            </w:pPr>
            <w:del w:id="153" w:author="Olga  Parshina" w:date="2022-06-21T16:55:00Z">
              <w:r w:rsidRPr="00271DFE" w:rsidDel="00D50675">
                <w:rPr>
                  <w:rFonts w:asciiTheme="majorBidi" w:hAnsiTheme="majorBidi" w:cstheme="majorBidi"/>
                  <w:sz w:val="18"/>
                  <w:szCs w:val="18"/>
                </w:rPr>
                <w:delText>7.95 (1.43)</w:delText>
              </w:r>
            </w:del>
          </w:p>
        </w:tc>
      </w:tr>
      <w:tr w:rsidR="00BD6E2F" w:rsidRPr="001250B3" w:rsidDel="00D50675" w14:paraId="41BF8BE6" w14:textId="78E23153" w:rsidTr="00BD6E2F">
        <w:trPr>
          <w:trHeight w:val="454"/>
          <w:jc w:val="center"/>
          <w:del w:id="154" w:author="Olga  Parshina" w:date="2022-06-21T16:55:00Z"/>
        </w:trPr>
        <w:tc>
          <w:tcPr>
            <w:tcW w:w="1202" w:type="dxa"/>
            <w:vAlign w:val="center"/>
          </w:tcPr>
          <w:p w14:paraId="53EE4AE9" w14:textId="656664F9" w:rsidR="00BD6E2F" w:rsidRPr="00271DFE" w:rsidDel="00D50675" w:rsidRDefault="00BD6E2F" w:rsidP="00BD6E2F">
            <w:pPr>
              <w:spacing w:after="0" w:line="360" w:lineRule="auto"/>
              <w:jc w:val="center"/>
              <w:rPr>
                <w:del w:id="155" w:author="Olga  Parshina" w:date="2022-06-21T16:55:00Z"/>
                <w:rFonts w:asciiTheme="majorBidi" w:hAnsiTheme="majorBidi" w:cstheme="majorBidi"/>
                <w:sz w:val="18"/>
                <w:szCs w:val="18"/>
              </w:rPr>
            </w:pPr>
            <w:del w:id="156" w:author="Olga  Parshina" w:date="2022-06-21T16:55:00Z">
              <w:r w:rsidRPr="00271DFE" w:rsidDel="00D50675">
                <w:rPr>
                  <w:rFonts w:asciiTheme="majorBidi" w:hAnsiTheme="majorBidi" w:cstheme="majorBidi"/>
                  <w:sz w:val="18"/>
                  <w:szCs w:val="18"/>
                </w:rPr>
                <w:delText>Russian</w:delText>
              </w:r>
            </w:del>
          </w:p>
        </w:tc>
        <w:tc>
          <w:tcPr>
            <w:tcW w:w="1096" w:type="dxa"/>
            <w:shd w:val="clear" w:color="auto" w:fill="auto"/>
            <w:vAlign w:val="center"/>
          </w:tcPr>
          <w:p w14:paraId="77BCA73B" w14:textId="4554DB44" w:rsidR="00BD6E2F" w:rsidRPr="00271DFE" w:rsidDel="00D50675" w:rsidRDefault="00BD6E2F" w:rsidP="00BD6E2F">
            <w:pPr>
              <w:spacing w:after="0" w:line="360" w:lineRule="auto"/>
              <w:jc w:val="center"/>
              <w:rPr>
                <w:del w:id="157" w:author="Olga  Parshina" w:date="2022-06-21T16:55:00Z"/>
                <w:rFonts w:asciiTheme="majorBidi" w:hAnsiTheme="majorBidi" w:cstheme="majorBidi"/>
                <w:sz w:val="18"/>
                <w:szCs w:val="18"/>
              </w:rPr>
            </w:pPr>
            <w:del w:id="158" w:author="Olga  Parshina" w:date="2022-06-21T16:55:00Z">
              <w:r w:rsidRPr="00271DFE" w:rsidDel="00D50675">
                <w:rPr>
                  <w:rFonts w:asciiTheme="majorBidi" w:hAnsiTheme="majorBidi" w:cstheme="majorBidi"/>
                  <w:sz w:val="18"/>
                  <w:szCs w:val="18"/>
                </w:rPr>
                <w:delText>9.33 (1.39)</w:delText>
              </w:r>
            </w:del>
          </w:p>
        </w:tc>
        <w:tc>
          <w:tcPr>
            <w:tcW w:w="1080" w:type="dxa"/>
            <w:shd w:val="clear" w:color="auto" w:fill="auto"/>
            <w:vAlign w:val="center"/>
          </w:tcPr>
          <w:p w14:paraId="1B68736E" w14:textId="573A2774" w:rsidR="00BD6E2F" w:rsidRPr="00271DFE" w:rsidDel="00D50675" w:rsidRDefault="00BD6E2F" w:rsidP="00BD6E2F">
            <w:pPr>
              <w:spacing w:after="0" w:line="360" w:lineRule="auto"/>
              <w:jc w:val="center"/>
              <w:rPr>
                <w:del w:id="159" w:author="Olga  Parshina" w:date="2022-06-21T16:55:00Z"/>
                <w:rFonts w:asciiTheme="majorBidi" w:hAnsiTheme="majorBidi" w:cstheme="majorBidi"/>
                <w:sz w:val="18"/>
                <w:szCs w:val="18"/>
              </w:rPr>
            </w:pPr>
            <w:del w:id="160" w:author="Olga  Parshina" w:date="2022-06-21T16:55:00Z">
              <w:r w:rsidRPr="00271DFE" w:rsidDel="00D50675">
                <w:rPr>
                  <w:rFonts w:asciiTheme="majorBidi" w:hAnsiTheme="majorBidi" w:cstheme="majorBidi"/>
                  <w:sz w:val="18"/>
                  <w:szCs w:val="18"/>
                </w:rPr>
                <w:delText>9.63 (1.07)</w:delText>
              </w:r>
            </w:del>
          </w:p>
        </w:tc>
        <w:tc>
          <w:tcPr>
            <w:tcW w:w="1086" w:type="dxa"/>
            <w:shd w:val="clear" w:color="auto" w:fill="auto"/>
            <w:vAlign w:val="center"/>
          </w:tcPr>
          <w:p w14:paraId="1120F325" w14:textId="7780100D" w:rsidR="00BD6E2F" w:rsidRPr="00271DFE" w:rsidDel="00D50675" w:rsidRDefault="00BD6E2F" w:rsidP="00BD6E2F">
            <w:pPr>
              <w:spacing w:after="0" w:line="360" w:lineRule="auto"/>
              <w:jc w:val="center"/>
              <w:rPr>
                <w:del w:id="161" w:author="Olga  Parshina" w:date="2022-06-21T16:55:00Z"/>
                <w:rFonts w:asciiTheme="majorBidi" w:hAnsiTheme="majorBidi" w:cstheme="majorBidi"/>
                <w:sz w:val="18"/>
                <w:szCs w:val="18"/>
              </w:rPr>
            </w:pPr>
            <w:del w:id="162" w:author="Olga  Parshina" w:date="2022-06-21T16:55:00Z">
              <w:r w:rsidRPr="00271DFE" w:rsidDel="00D50675">
                <w:rPr>
                  <w:rFonts w:asciiTheme="majorBidi" w:hAnsiTheme="majorBidi" w:cstheme="majorBidi"/>
                  <w:sz w:val="18"/>
                  <w:szCs w:val="18"/>
                </w:rPr>
                <w:delText>9.40 (1.42)</w:delText>
              </w:r>
            </w:del>
          </w:p>
        </w:tc>
        <w:tc>
          <w:tcPr>
            <w:tcW w:w="1096" w:type="dxa"/>
            <w:shd w:val="clear" w:color="auto" w:fill="auto"/>
            <w:vAlign w:val="center"/>
          </w:tcPr>
          <w:p w14:paraId="381C7E0D" w14:textId="73323A85" w:rsidR="00BD6E2F" w:rsidRPr="00271DFE" w:rsidDel="00D50675" w:rsidRDefault="00BD6E2F" w:rsidP="00BD6E2F">
            <w:pPr>
              <w:spacing w:after="0" w:line="360" w:lineRule="auto"/>
              <w:jc w:val="center"/>
              <w:rPr>
                <w:del w:id="163" w:author="Olga  Parshina" w:date="2022-06-21T16:55:00Z"/>
                <w:rFonts w:asciiTheme="majorBidi" w:hAnsiTheme="majorBidi" w:cstheme="majorBidi"/>
                <w:sz w:val="18"/>
                <w:szCs w:val="18"/>
              </w:rPr>
            </w:pPr>
            <w:del w:id="164" w:author="Olga  Parshina" w:date="2022-06-21T16:55:00Z">
              <w:r w:rsidRPr="00271DFE" w:rsidDel="00D50675">
                <w:rPr>
                  <w:rFonts w:asciiTheme="majorBidi" w:hAnsiTheme="majorBidi" w:cstheme="majorBidi"/>
                  <w:sz w:val="18"/>
                  <w:szCs w:val="18"/>
                </w:rPr>
                <w:delText>7.09 (1.80)</w:delText>
              </w:r>
            </w:del>
          </w:p>
        </w:tc>
        <w:tc>
          <w:tcPr>
            <w:tcW w:w="1085" w:type="dxa"/>
            <w:shd w:val="clear" w:color="auto" w:fill="auto"/>
            <w:vAlign w:val="center"/>
          </w:tcPr>
          <w:p w14:paraId="381C879F" w14:textId="247C3935" w:rsidR="00BD6E2F" w:rsidRPr="00271DFE" w:rsidDel="00D50675" w:rsidRDefault="00BD6E2F" w:rsidP="00BD6E2F">
            <w:pPr>
              <w:spacing w:after="0" w:line="360" w:lineRule="auto"/>
              <w:jc w:val="center"/>
              <w:rPr>
                <w:del w:id="165" w:author="Olga  Parshina" w:date="2022-06-21T16:55:00Z"/>
                <w:rFonts w:asciiTheme="majorBidi" w:hAnsiTheme="majorBidi" w:cstheme="majorBidi"/>
                <w:sz w:val="18"/>
                <w:szCs w:val="18"/>
              </w:rPr>
            </w:pPr>
            <w:del w:id="166" w:author="Olga  Parshina" w:date="2022-06-21T16:55:00Z">
              <w:r w:rsidRPr="00271DFE" w:rsidDel="00D50675">
                <w:rPr>
                  <w:rFonts w:asciiTheme="majorBidi" w:hAnsiTheme="majorBidi" w:cstheme="majorBidi"/>
                  <w:sz w:val="18"/>
                  <w:szCs w:val="18"/>
                </w:rPr>
                <w:delText>7.63 (1.72)</w:delText>
              </w:r>
            </w:del>
          </w:p>
        </w:tc>
        <w:tc>
          <w:tcPr>
            <w:tcW w:w="1086" w:type="dxa"/>
            <w:shd w:val="clear" w:color="auto" w:fill="auto"/>
            <w:vAlign w:val="center"/>
          </w:tcPr>
          <w:p w14:paraId="398BC2DE" w14:textId="69FF0EA8" w:rsidR="00BD6E2F" w:rsidRPr="00271DFE" w:rsidDel="00D50675" w:rsidRDefault="00BD6E2F" w:rsidP="00BD6E2F">
            <w:pPr>
              <w:spacing w:after="0" w:line="360" w:lineRule="auto"/>
              <w:jc w:val="center"/>
              <w:rPr>
                <w:del w:id="167" w:author="Olga  Parshina" w:date="2022-06-21T16:55:00Z"/>
                <w:rFonts w:asciiTheme="majorBidi" w:hAnsiTheme="majorBidi" w:cstheme="majorBidi"/>
                <w:sz w:val="18"/>
                <w:szCs w:val="18"/>
              </w:rPr>
            </w:pPr>
            <w:del w:id="168" w:author="Olga  Parshina" w:date="2022-06-21T16:55:00Z">
              <w:r w:rsidRPr="00271DFE" w:rsidDel="00D50675">
                <w:rPr>
                  <w:rFonts w:asciiTheme="majorBidi" w:hAnsiTheme="majorBidi" w:cstheme="majorBidi"/>
                  <w:sz w:val="18"/>
                  <w:szCs w:val="18"/>
                </w:rPr>
                <w:delText>7.79 (1.71)</w:delText>
              </w:r>
            </w:del>
          </w:p>
        </w:tc>
      </w:tr>
      <w:tr w:rsidR="00BD6E2F" w:rsidRPr="001250B3" w:rsidDel="00D50675" w14:paraId="621797E8" w14:textId="21E4593E" w:rsidTr="00BD6E2F">
        <w:trPr>
          <w:trHeight w:val="454"/>
          <w:jc w:val="center"/>
          <w:del w:id="169" w:author="Olga  Parshina" w:date="2022-06-21T16:55:00Z"/>
        </w:trPr>
        <w:tc>
          <w:tcPr>
            <w:tcW w:w="1202" w:type="dxa"/>
            <w:vAlign w:val="center"/>
          </w:tcPr>
          <w:p w14:paraId="6C66DACE" w14:textId="2D25C731" w:rsidR="00BD6E2F" w:rsidRPr="00271DFE" w:rsidDel="00D50675" w:rsidRDefault="00BD6E2F" w:rsidP="00BD6E2F">
            <w:pPr>
              <w:spacing w:after="0" w:line="360" w:lineRule="auto"/>
              <w:jc w:val="center"/>
              <w:rPr>
                <w:del w:id="170" w:author="Olga  Parshina" w:date="2022-06-21T16:55:00Z"/>
                <w:rFonts w:asciiTheme="majorBidi" w:hAnsiTheme="majorBidi" w:cstheme="majorBidi"/>
                <w:sz w:val="18"/>
                <w:szCs w:val="18"/>
              </w:rPr>
            </w:pPr>
            <w:del w:id="171" w:author="Olga  Parshina" w:date="2022-06-21T16:55:00Z">
              <w:r w:rsidRPr="00271DFE" w:rsidDel="00D50675">
                <w:rPr>
                  <w:rFonts w:asciiTheme="majorBidi" w:hAnsiTheme="majorBidi" w:cstheme="majorBidi"/>
                  <w:sz w:val="18"/>
                  <w:szCs w:val="18"/>
                </w:rPr>
                <w:delText>Spanish</w:delText>
              </w:r>
            </w:del>
          </w:p>
        </w:tc>
        <w:tc>
          <w:tcPr>
            <w:tcW w:w="1096" w:type="dxa"/>
            <w:shd w:val="clear" w:color="auto" w:fill="auto"/>
            <w:vAlign w:val="center"/>
          </w:tcPr>
          <w:p w14:paraId="40E51263" w14:textId="3DB7AF62" w:rsidR="00BD6E2F" w:rsidRPr="00271DFE" w:rsidDel="00D50675" w:rsidRDefault="00BD6E2F" w:rsidP="00BD6E2F">
            <w:pPr>
              <w:spacing w:after="0" w:line="360" w:lineRule="auto"/>
              <w:jc w:val="center"/>
              <w:rPr>
                <w:del w:id="172" w:author="Olga  Parshina" w:date="2022-06-21T16:55:00Z"/>
                <w:rFonts w:asciiTheme="majorBidi" w:hAnsiTheme="majorBidi" w:cstheme="majorBidi"/>
                <w:sz w:val="18"/>
                <w:szCs w:val="18"/>
              </w:rPr>
            </w:pPr>
            <w:del w:id="173" w:author="Olga  Parshina" w:date="2022-06-21T16:55:00Z">
              <w:r w:rsidRPr="00271DFE" w:rsidDel="00D50675">
                <w:rPr>
                  <w:rFonts w:asciiTheme="majorBidi" w:hAnsiTheme="majorBidi" w:cstheme="majorBidi"/>
                  <w:sz w:val="18"/>
                  <w:szCs w:val="18"/>
                </w:rPr>
                <w:delText>9.73 (0.63)</w:delText>
              </w:r>
            </w:del>
          </w:p>
        </w:tc>
        <w:tc>
          <w:tcPr>
            <w:tcW w:w="1080" w:type="dxa"/>
            <w:shd w:val="clear" w:color="auto" w:fill="auto"/>
            <w:vAlign w:val="center"/>
          </w:tcPr>
          <w:p w14:paraId="2EFF3C0E" w14:textId="2CF9CB8F" w:rsidR="00BD6E2F" w:rsidRPr="00271DFE" w:rsidDel="00D50675" w:rsidRDefault="00BD6E2F" w:rsidP="00BD6E2F">
            <w:pPr>
              <w:spacing w:after="0" w:line="360" w:lineRule="auto"/>
              <w:jc w:val="center"/>
              <w:rPr>
                <w:del w:id="174" w:author="Olga  Parshina" w:date="2022-06-21T16:55:00Z"/>
                <w:rFonts w:asciiTheme="majorBidi" w:hAnsiTheme="majorBidi" w:cstheme="majorBidi"/>
                <w:sz w:val="18"/>
                <w:szCs w:val="18"/>
              </w:rPr>
            </w:pPr>
            <w:del w:id="175" w:author="Olga  Parshina" w:date="2022-06-21T16:55:00Z">
              <w:r w:rsidRPr="00271DFE" w:rsidDel="00D50675">
                <w:rPr>
                  <w:rFonts w:asciiTheme="majorBidi" w:hAnsiTheme="majorBidi" w:cstheme="majorBidi"/>
                  <w:sz w:val="18"/>
                  <w:szCs w:val="18"/>
                </w:rPr>
                <w:delText>9.73 (0.67)</w:delText>
              </w:r>
            </w:del>
          </w:p>
        </w:tc>
        <w:tc>
          <w:tcPr>
            <w:tcW w:w="1086" w:type="dxa"/>
            <w:shd w:val="clear" w:color="auto" w:fill="auto"/>
            <w:vAlign w:val="center"/>
          </w:tcPr>
          <w:p w14:paraId="10AFA1A2" w14:textId="3D47E3A2" w:rsidR="00BD6E2F" w:rsidRPr="00271DFE" w:rsidDel="00D50675" w:rsidRDefault="00BD6E2F" w:rsidP="00BD6E2F">
            <w:pPr>
              <w:spacing w:after="0" w:line="360" w:lineRule="auto"/>
              <w:jc w:val="center"/>
              <w:rPr>
                <w:del w:id="176" w:author="Olga  Parshina" w:date="2022-06-21T16:55:00Z"/>
                <w:rFonts w:asciiTheme="majorBidi" w:hAnsiTheme="majorBidi" w:cstheme="majorBidi"/>
                <w:sz w:val="18"/>
                <w:szCs w:val="18"/>
              </w:rPr>
            </w:pPr>
            <w:del w:id="177" w:author="Olga  Parshina" w:date="2022-06-21T16:55:00Z">
              <w:r w:rsidRPr="00271DFE" w:rsidDel="00D50675">
                <w:rPr>
                  <w:rFonts w:asciiTheme="majorBidi" w:hAnsiTheme="majorBidi" w:cstheme="majorBidi"/>
                  <w:sz w:val="18"/>
                  <w:szCs w:val="18"/>
                </w:rPr>
                <w:delText>9.54 (0.87)</w:delText>
              </w:r>
            </w:del>
          </w:p>
        </w:tc>
        <w:tc>
          <w:tcPr>
            <w:tcW w:w="1096" w:type="dxa"/>
            <w:shd w:val="clear" w:color="auto" w:fill="auto"/>
            <w:vAlign w:val="center"/>
          </w:tcPr>
          <w:p w14:paraId="3CD86E56" w14:textId="064F9FC8" w:rsidR="00BD6E2F" w:rsidRPr="00271DFE" w:rsidDel="00D50675" w:rsidRDefault="00BD6E2F" w:rsidP="00BD6E2F">
            <w:pPr>
              <w:spacing w:after="0" w:line="360" w:lineRule="auto"/>
              <w:jc w:val="center"/>
              <w:rPr>
                <w:del w:id="178" w:author="Olga  Parshina" w:date="2022-06-21T16:55:00Z"/>
                <w:rFonts w:asciiTheme="majorBidi" w:hAnsiTheme="majorBidi" w:cstheme="majorBidi"/>
                <w:sz w:val="18"/>
                <w:szCs w:val="18"/>
              </w:rPr>
            </w:pPr>
            <w:del w:id="179" w:author="Olga  Parshina" w:date="2022-06-21T16:55:00Z">
              <w:r w:rsidRPr="00271DFE" w:rsidDel="00D50675">
                <w:rPr>
                  <w:rFonts w:asciiTheme="majorBidi" w:hAnsiTheme="majorBidi" w:cstheme="majorBidi"/>
                  <w:sz w:val="18"/>
                  <w:szCs w:val="18"/>
                </w:rPr>
                <w:delText>7.63 (1.24)</w:delText>
              </w:r>
            </w:del>
          </w:p>
        </w:tc>
        <w:tc>
          <w:tcPr>
            <w:tcW w:w="1085" w:type="dxa"/>
            <w:shd w:val="clear" w:color="auto" w:fill="auto"/>
            <w:vAlign w:val="center"/>
          </w:tcPr>
          <w:p w14:paraId="560DB2B5" w14:textId="2AD675FC" w:rsidR="00BD6E2F" w:rsidRPr="00271DFE" w:rsidDel="00D50675" w:rsidRDefault="00BD6E2F" w:rsidP="00BD6E2F">
            <w:pPr>
              <w:spacing w:after="0" w:line="360" w:lineRule="auto"/>
              <w:jc w:val="center"/>
              <w:rPr>
                <w:del w:id="180" w:author="Olga  Parshina" w:date="2022-06-21T16:55:00Z"/>
                <w:rFonts w:asciiTheme="majorBidi" w:hAnsiTheme="majorBidi" w:cstheme="majorBidi"/>
                <w:sz w:val="18"/>
                <w:szCs w:val="18"/>
              </w:rPr>
            </w:pPr>
            <w:del w:id="181" w:author="Olga  Parshina" w:date="2022-06-21T16:55:00Z">
              <w:r w:rsidRPr="00271DFE" w:rsidDel="00D50675">
                <w:rPr>
                  <w:rFonts w:asciiTheme="majorBidi" w:hAnsiTheme="majorBidi" w:cstheme="majorBidi"/>
                  <w:sz w:val="18"/>
                  <w:szCs w:val="18"/>
                </w:rPr>
                <w:delText>8.32 (1.04)</w:delText>
              </w:r>
            </w:del>
          </w:p>
        </w:tc>
        <w:tc>
          <w:tcPr>
            <w:tcW w:w="1086" w:type="dxa"/>
            <w:shd w:val="clear" w:color="auto" w:fill="auto"/>
            <w:vAlign w:val="center"/>
          </w:tcPr>
          <w:p w14:paraId="668D9EF2" w14:textId="3FF48021" w:rsidR="00BD6E2F" w:rsidRPr="00271DFE" w:rsidDel="00D50675" w:rsidRDefault="00BD6E2F" w:rsidP="00BD6E2F">
            <w:pPr>
              <w:spacing w:after="0" w:line="360" w:lineRule="auto"/>
              <w:jc w:val="center"/>
              <w:rPr>
                <w:del w:id="182" w:author="Olga  Parshina" w:date="2022-06-21T16:55:00Z"/>
                <w:rFonts w:asciiTheme="majorBidi" w:hAnsiTheme="majorBidi" w:cstheme="majorBidi"/>
                <w:sz w:val="18"/>
                <w:szCs w:val="18"/>
              </w:rPr>
            </w:pPr>
            <w:del w:id="183" w:author="Olga  Parshina" w:date="2022-06-21T16:55:00Z">
              <w:r w:rsidRPr="00271DFE" w:rsidDel="00D50675">
                <w:rPr>
                  <w:rFonts w:asciiTheme="majorBidi" w:hAnsiTheme="majorBidi" w:cstheme="majorBidi"/>
                  <w:sz w:val="18"/>
                  <w:szCs w:val="18"/>
                </w:rPr>
                <w:delText>8.51 (0.95)</w:delText>
              </w:r>
            </w:del>
          </w:p>
        </w:tc>
      </w:tr>
      <w:tr w:rsidR="00BD6E2F" w:rsidRPr="001250B3" w:rsidDel="00D50675" w14:paraId="3CB5F07F" w14:textId="57F5A4EF" w:rsidTr="00BD6E2F">
        <w:trPr>
          <w:trHeight w:val="454"/>
          <w:jc w:val="center"/>
          <w:del w:id="184" w:author="Olga  Parshina" w:date="2022-06-21T16:55:00Z"/>
        </w:trPr>
        <w:tc>
          <w:tcPr>
            <w:tcW w:w="1202" w:type="dxa"/>
            <w:tcBorders>
              <w:bottom w:val="single" w:sz="8" w:space="0" w:color="auto"/>
            </w:tcBorders>
            <w:vAlign w:val="center"/>
          </w:tcPr>
          <w:p w14:paraId="3E2B91FF" w14:textId="522F70F8" w:rsidR="00BD6E2F" w:rsidRPr="00271DFE" w:rsidDel="00D50675" w:rsidRDefault="00BD6E2F" w:rsidP="00BD6E2F">
            <w:pPr>
              <w:spacing w:after="0" w:line="360" w:lineRule="auto"/>
              <w:jc w:val="center"/>
              <w:rPr>
                <w:del w:id="185" w:author="Olga  Parshina" w:date="2022-06-21T16:55:00Z"/>
                <w:rFonts w:asciiTheme="majorBidi" w:hAnsiTheme="majorBidi" w:cstheme="majorBidi"/>
                <w:sz w:val="18"/>
                <w:szCs w:val="18"/>
              </w:rPr>
            </w:pPr>
            <w:del w:id="186" w:author="Olga  Parshina" w:date="2022-06-21T16:55:00Z">
              <w:r w:rsidRPr="00271DFE" w:rsidDel="00D50675">
                <w:rPr>
                  <w:rFonts w:asciiTheme="majorBidi" w:hAnsiTheme="majorBidi" w:cstheme="majorBidi"/>
                  <w:sz w:val="18"/>
                  <w:szCs w:val="18"/>
                </w:rPr>
                <w:delText>Turkish</w:delText>
              </w:r>
            </w:del>
          </w:p>
        </w:tc>
        <w:tc>
          <w:tcPr>
            <w:tcW w:w="1096" w:type="dxa"/>
            <w:tcBorders>
              <w:bottom w:val="single" w:sz="8" w:space="0" w:color="auto"/>
            </w:tcBorders>
            <w:shd w:val="clear" w:color="auto" w:fill="auto"/>
            <w:vAlign w:val="center"/>
          </w:tcPr>
          <w:p w14:paraId="288CC100" w14:textId="05CB08DA" w:rsidR="00BD6E2F" w:rsidRPr="00271DFE" w:rsidDel="00D50675" w:rsidRDefault="00BD6E2F" w:rsidP="00BD6E2F">
            <w:pPr>
              <w:spacing w:after="0" w:line="360" w:lineRule="auto"/>
              <w:jc w:val="center"/>
              <w:rPr>
                <w:del w:id="187" w:author="Olga  Parshina" w:date="2022-06-21T16:55:00Z"/>
                <w:rFonts w:asciiTheme="majorBidi" w:hAnsiTheme="majorBidi" w:cstheme="majorBidi"/>
                <w:sz w:val="18"/>
                <w:szCs w:val="18"/>
              </w:rPr>
            </w:pPr>
            <w:del w:id="188" w:author="Olga  Parshina" w:date="2022-06-21T16:55:00Z">
              <w:r w:rsidRPr="00271DFE" w:rsidDel="00D50675">
                <w:rPr>
                  <w:rFonts w:asciiTheme="majorBidi" w:hAnsiTheme="majorBidi" w:cstheme="majorBidi"/>
                  <w:sz w:val="18"/>
                  <w:szCs w:val="18"/>
                </w:rPr>
                <w:delText>9.48 (0.71)</w:delText>
              </w:r>
            </w:del>
          </w:p>
        </w:tc>
        <w:tc>
          <w:tcPr>
            <w:tcW w:w="1080" w:type="dxa"/>
            <w:tcBorders>
              <w:bottom w:val="single" w:sz="8" w:space="0" w:color="auto"/>
            </w:tcBorders>
            <w:shd w:val="clear" w:color="auto" w:fill="auto"/>
            <w:vAlign w:val="center"/>
          </w:tcPr>
          <w:p w14:paraId="3AD4DCEA" w14:textId="227F13C8" w:rsidR="00BD6E2F" w:rsidRPr="00271DFE" w:rsidDel="00D50675" w:rsidRDefault="00BD6E2F" w:rsidP="00BD6E2F">
            <w:pPr>
              <w:spacing w:after="0" w:line="360" w:lineRule="auto"/>
              <w:jc w:val="center"/>
              <w:rPr>
                <w:del w:id="189" w:author="Olga  Parshina" w:date="2022-06-21T16:55:00Z"/>
                <w:rFonts w:asciiTheme="majorBidi" w:hAnsiTheme="majorBidi" w:cstheme="majorBidi"/>
                <w:sz w:val="18"/>
                <w:szCs w:val="18"/>
              </w:rPr>
            </w:pPr>
            <w:del w:id="190" w:author="Olga  Parshina" w:date="2022-06-21T16:55:00Z">
              <w:r w:rsidRPr="00271DFE" w:rsidDel="00D50675">
                <w:rPr>
                  <w:rFonts w:asciiTheme="majorBidi" w:hAnsiTheme="majorBidi" w:cstheme="majorBidi"/>
                  <w:sz w:val="18"/>
                  <w:szCs w:val="18"/>
                </w:rPr>
                <w:delText>9.68 (0.56)</w:delText>
              </w:r>
            </w:del>
          </w:p>
        </w:tc>
        <w:tc>
          <w:tcPr>
            <w:tcW w:w="1086" w:type="dxa"/>
            <w:tcBorders>
              <w:bottom w:val="single" w:sz="8" w:space="0" w:color="auto"/>
            </w:tcBorders>
            <w:shd w:val="clear" w:color="auto" w:fill="auto"/>
            <w:vAlign w:val="center"/>
          </w:tcPr>
          <w:p w14:paraId="132BD487" w14:textId="64F5595B" w:rsidR="00BD6E2F" w:rsidRPr="00271DFE" w:rsidDel="00D50675" w:rsidRDefault="00BD6E2F" w:rsidP="00BD6E2F">
            <w:pPr>
              <w:spacing w:after="0" w:line="360" w:lineRule="auto"/>
              <w:jc w:val="center"/>
              <w:rPr>
                <w:del w:id="191" w:author="Olga  Parshina" w:date="2022-06-21T16:55:00Z"/>
                <w:rFonts w:asciiTheme="majorBidi" w:hAnsiTheme="majorBidi" w:cstheme="majorBidi"/>
                <w:sz w:val="18"/>
                <w:szCs w:val="18"/>
              </w:rPr>
            </w:pPr>
            <w:del w:id="192" w:author="Olga  Parshina" w:date="2022-06-21T16:55:00Z">
              <w:r w:rsidRPr="00271DFE" w:rsidDel="00D50675">
                <w:rPr>
                  <w:rFonts w:asciiTheme="majorBidi" w:hAnsiTheme="majorBidi" w:cstheme="majorBidi"/>
                  <w:sz w:val="18"/>
                  <w:szCs w:val="18"/>
                </w:rPr>
                <w:delText>9.68 (0.69)</w:delText>
              </w:r>
            </w:del>
          </w:p>
        </w:tc>
        <w:tc>
          <w:tcPr>
            <w:tcW w:w="1096" w:type="dxa"/>
            <w:tcBorders>
              <w:bottom w:val="single" w:sz="8" w:space="0" w:color="auto"/>
            </w:tcBorders>
            <w:shd w:val="clear" w:color="auto" w:fill="auto"/>
            <w:vAlign w:val="center"/>
          </w:tcPr>
          <w:p w14:paraId="1384F884" w14:textId="32740EC2" w:rsidR="00BD6E2F" w:rsidRPr="00271DFE" w:rsidDel="00D50675" w:rsidRDefault="00BD6E2F" w:rsidP="00BD6E2F">
            <w:pPr>
              <w:spacing w:after="0" w:line="360" w:lineRule="auto"/>
              <w:jc w:val="center"/>
              <w:rPr>
                <w:del w:id="193" w:author="Olga  Parshina" w:date="2022-06-21T16:55:00Z"/>
                <w:rFonts w:asciiTheme="majorBidi" w:hAnsiTheme="majorBidi" w:cstheme="majorBidi"/>
                <w:sz w:val="18"/>
                <w:szCs w:val="18"/>
              </w:rPr>
            </w:pPr>
            <w:del w:id="194" w:author="Olga  Parshina" w:date="2022-06-21T16:55:00Z">
              <w:r w:rsidRPr="00271DFE" w:rsidDel="00D50675">
                <w:rPr>
                  <w:rFonts w:asciiTheme="majorBidi" w:hAnsiTheme="majorBidi" w:cstheme="majorBidi"/>
                  <w:sz w:val="18"/>
                  <w:szCs w:val="18"/>
                </w:rPr>
                <w:delText>6.84 (1.34)</w:delText>
              </w:r>
            </w:del>
          </w:p>
        </w:tc>
        <w:tc>
          <w:tcPr>
            <w:tcW w:w="1085" w:type="dxa"/>
            <w:tcBorders>
              <w:bottom w:val="single" w:sz="8" w:space="0" w:color="auto"/>
            </w:tcBorders>
            <w:shd w:val="clear" w:color="auto" w:fill="auto"/>
            <w:vAlign w:val="center"/>
          </w:tcPr>
          <w:p w14:paraId="6F3E9FA4" w14:textId="04DE89C4" w:rsidR="00BD6E2F" w:rsidRPr="00271DFE" w:rsidDel="00D50675" w:rsidRDefault="00BD6E2F" w:rsidP="00BD6E2F">
            <w:pPr>
              <w:spacing w:after="0" w:line="360" w:lineRule="auto"/>
              <w:jc w:val="center"/>
              <w:rPr>
                <w:del w:id="195" w:author="Olga  Parshina" w:date="2022-06-21T16:55:00Z"/>
                <w:rFonts w:asciiTheme="majorBidi" w:hAnsiTheme="majorBidi" w:cstheme="majorBidi"/>
                <w:sz w:val="18"/>
                <w:szCs w:val="18"/>
              </w:rPr>
            </w:pPr>
            <w:del w:id="196" w:author="Olga  Parshina" w:date="2022-06-21T16:55:00Z">
              <w:r w:rsidRPr="00271DFE" w:rsidDel="00D50675">
                <w:rPr>
                  <w:rFonts w:asciiTheme="majorBidi" w:hAnsiTheme="majorBidi" w:cstheme="majorBidi"/>
                  <w:sz w:val="18"/>
                  <w:szCs w:val="18"/>
                </w:rPr>
                <w:delText>7.72 (1.24)</w:delText>
              </w:r>
            </w:del>
          </w:p>
        </w:tc>
        <w:tc>
          <w:tcPr>
            <w:tcW w:w="1086" w:type="dxa"/>
            <w:tcBorders>
              <w:bottom w:val="single" w:sz="8" w:space="0" w:color="auto"/>
            </w:tcBorders>
            <w:shd w:val="clear" w:color="auto" w:fill="auto"/>
            <w:vAlign w:val="center"/>
          </w:tcPr>
          <w:p w14:paraId="507F3F8D" w14:textId="0E5E6FDA" w:rsidR="00BD6E2F" w:rsidRPr="00271DFE" w:rsidDel="00D50675" w:rsidRDefault="00BD6E2F" w:rsidP="00BD6E2F">
            <w:pPr>
              <w:spacing w:after="0" w:line="360" w:lineRule="auto"/>
              <w:jc w:val="center"/>
              <w:rPr>
                <w:del w:id="197" w:author="Olga  Parshina" w:date="2022-06-21T16:55:00Z"/>
                <w:rFonts w:asciiTheme="majorBidi" w:hAnsiTheme="majorBidi" w:cstheme="majorBidi"/>
                <w:sz w:val="18"/>
                <w:szCs w:val="18"/>
              </w:rPr>
            </w:pPr>
            <w:del w:id="198" w:author="Olga  Parshina" w:date="2022-06-21T16:55:00Z">
              <w:r w:rsidRPr="00271DFE" w:rsidDel="00D50675">
                <w:rPr>
                  <w:rFonts w:asciiTheme="majorBidi" w:hAnsiTheme="majorBidi" w:cstheme="majorBidi"/>
                  <w:sz w:val="18"/>
                  <w:szCs w:val="18"/>
                </w:rPr>
                <w:delText>8.16 (0.99)</w:delText>
              </w:r>
            </w:del>
          </w:p>
        </w:tc>
      </w:tr>
    </w:tbl>
    <w:p w14:paraId="2AD7FDAC" w14:textId="7A7AB781" w:rsidR="004346DD" w:rsidRPr="001250B3" w:rsidDel="00D50675" w:rsidRDefault="004346DD" w:rsidP="00D167E9">
      <w:pPr>
        <w:spacing w:after="0" w:line="480" w:lineRule="auto"/>
        <w:jc w:val="both"/>
        <w:rPr>
          <w:del w:id="199" w:author="Olga  Parshina" w:date="2022-06-21T16:55:00Z"/>
          <w:rFonts w:asciiTheme="majorBidi" w:hAnsiTheme="majorBidi" w:cstheme="majorBidi"/>
          <w:sz w:val="18"/>
          <w:szCs w:val="18"/>
        </w:rPr>
      </w:pPr>
      <w:del w:id="200" w:author="Olga  Parshina" w:date="2022-06-21T16:55:00Z">
        <w:r w:rsidRPr="001250B3" w:rsidDel="00D50675">
          <w:rPr>
            <w:rFonts w:asciiTheme="majorBidi" w:hAnsiTheme="majorBidi" w:cstheme="majorBidi"/>
            <w:sz w:val="18"/>
            <w:szCs w:val="18"/>
          </w:rPr>
          <w:delText>Notes: SD = standard deviation; L1 = first (native) language; oral comp = oral comprehension.</w:delText>
        </w:r>
      </w:del>
    </w:p>
    <w:p w14:paraId="0BEE7C73" w14:textId="50DED17D" w:rsidR="006E0A82" w:rsidRPr="001250B3" w:rsidDel="00D50675" w:rsidRDefault="006E0A82" w:rsidP="00D167E9">
      <w:pPr>
        <w:spacing w:after="0" w:line="480" w:lineRule="auto"/>
        <w:rPr>
          <w:del w:id="201" w:author="Olga  Parshina" w:date="2022-06-21T16:55:00Z"/>
          <w:rFonts w:asciiTheme="majorBidi" w:hAnsiTheme="majorBidi" w:cstheme="majorBidi"/>
        </w:rPr>
      </w:pPr>
    </w:p>
    <w:p w14:paraId="7A57A38C" w14:textId="155112E3" w:rsidR="00D167E9" w:rsidDel="00D50675" w:rsidRDefault="00D167E9">
      <w:pPr>
        <w:rPr>
          <w:del w:id="202" w:author="Olga  Parshina" w:date="2022-06-21T16:55:00Z"/>
          <w:rFonts w:asciiTheme="majorBidi" w:hAnsiTheme="majorBidi" w:cstheme="majorBidi"/>
          <w:b/>
          <w:bCs/>
          <w:sz w:val="24"/>
          <w:szCs w:val="24"/>
        </w:rPr>
      </w:pPr>
      <w:del w:id="203" w:author="Olga  Parshina" w:date="2022-06-21T16:55:00Z">
        <w:r w:rsidDel="00D50675">
          <w:rPr>
            <w:rFonts w:asciiTheme="majorBidi" w:hAnsiTheme="majorBidi" w:cstheme="majorBidi"/>
            <w:b/>
            <w:bCs/>
            <w:sz w:val="24"/>
            <w:szCs w:val="24"/>
          </w:rPr>
          <w:br w:type="page"/>
        </w:r>
      </w:del>
    </w:p>
    <w:p w14:paraId="5CEB0493" w14:textId="0C38CE86" w:rsidR="00220D30" w:rsidRPr="00271DFE" w:rsidRDefault="00220D30" w:rsidP="00D167E9">
      <w:pPr>
        <w:spacing w:after="0" w:line="480" w:lineRule="auto"/>
        <w:rPr>
          <w:rFonts w:asciiTheme="majorBidi" w:hAnsiTheme="majorBidi" w:cstheme="majorBidi"/>
          <w:b/>
          <w:bCs/>
          <w:sz w:val="24"/>
          <w:szCs w:val="24"/>
        </w:rPr>
      </w:pPr>
      <w:r w:rsidRPr="00271DFE">
        <w:rPr>
          <w:rFonts w:asciiTheme="majorBidi" w:hAnsiTheme="majorBidi" w:cstheme="majorBidi"/>
          <w:b/>
          <w:bCs/>
          <w:sz w:val="24"/>
          <w:szCs w:val="24"/>
        </w:rPr>
        <w:t>S2</w:t>
      </w:r>
      <w:r w:rsidR="001250B3" w:rsidRPr="00271DFE">
        <w:rPr>
          <w:rFonts w:asciiTheme="majorBidi" w:hAnsiTheme="majorBidi" w:cstheme="majorBidi"/>
          <w:b/>
          <w:bCs/>
          <w:sz w:val="24"/>
          <w:szCs w:val="24"/>
        </w:rPr>
        <w:t>:</w:t>
      </w:r>
      <w:r w:rsidRPr="00271DFE">
        <w:rPr>
          <w:rFonts w:asciiTheme="majorBidi" w:hAnsiTheme="majorBidi" w:cstheme="majorBidi"/>
          <w:b/>
          <w:bCs/>
          <w:sz w:val="24"/>
          <w:szCs w:val="24"/>
        </w:rPr>
        <w:t xml:space="preserve"> Component skills of reading: tests of individual differences</w:t>
      </w:r>
    </w:p>
    <w:p w14:paraId="032F2C46" w14:textId="0FD78A1B" w:rsidR="00220D30" w:rsidRPr="00271DFE" w:rsidRDefault="001250B3" w:rsidP="00D167E9">
      <w:pPr>
        <w:spacing w:after="0" w:line="480" w:lineRule="auto"/>
        <w:rPr>
          <w:rFonts w:asciiTheme="majorBidi" w:hAnsiTheme="majorBidi" w:cstheme="majorBidi"/>
          <w:sz w:val="24"/>
          <w:szCs w:val="24"/>
        </w:rPr>
      </w:pPr>
      <w:r w:rsidRPr="00271DFE">
        <w:rPr>
          <w:rFonts w:asciiTheme="majorBidi" w:hAnsiTheme="majorBidi" w:cstheme="majorBidi"/>
          <w:sz w:val="24"/>
          <w:szCs w:val="24"/>
        </w:rPr>
        <w:t>The battery of individual</w:t>
      </w:r>
      <w:r w:rsidR="008B3648">
        <w:rPr>
          <w:rFonts w:asciiTheme="majorBidi" w:hAnsiTheme="majorBidi" w:cstheme="majorBidi"/>
          <w:sz w:val="24"/>
          <w:szCs w:val="24"/>
        </w:rPr>
        <w:t>-</w:t>
      </w:r>
      <w:r w:rsidRPr="00271DFE">
        <w:rPr>
          <w:rFonts w:asciiTheme="majorBidi" w:hAnsiTheme="majorBidi" w:cstheme="majorBidi"/>
          <w:sz w:val="24"/>
          <w:szCs w:val="24"/>
        </w:rPr>
        <w:t>difference tests in MECO L2 included the following measures:</w:t>
      </w:r>
    </w:p>
    <w:p w14:paraId="5008E838" w14:textId="747442C1" w:rsidR="00220D30" w:rsidRPr="001250B3" w:rsidRDefault="00220D30" w:rsidP="00D167E9">
      <w:pPr>
        <w:spacing w:after="0" w:line="480" w:lineRule="auto"/>
        <w:ind w:firstLine="720"/>
        <w:rPr>
          <w:rFonts w:asciiTheme="majorBidi" w:hAnsiTheme="majorBidi" w:cstheme="majorBidi"/>
          <w:sz w:val="24"/>
          <w:szCs w:val="24"/>
        </w:rPr>
      </w:pPr>
      <w:r w:rsidRPr="001250B3">
        <w:rPr>
          <w:rFonts w:asciiTheme="majorBidi" w:hAnsiTheme="majorBidi" w:cstheme="majorBidi"/>
          <w:sz w:val="24"/>
          <w:szCs w:val="24"/>
        </w:rPr>
        <w:t xml:space="preserve">(1) </w:t>
      </w:r>
      <w:r w:rsidRPr="001250B3">
        <w:rPr>
          <w:rFonts w:asciiTheme="majorBidi" w:hAnsiTheme="majorBidi" w:cstheme="majorBidi"/>
          <w:i/>
          <w:iCs/>
          <w:sz w:val="24"/>
          <w:szCs w:val="24"/>
        </w:rPr>
        <w:t>Spelling Recognition Test</w:t>
      </w:r>
      <w:r w:rsidRPr="001250B3">
        <w:rPr>
          <w:rFonts w:asciiTheme="majorBidi" w:hAnsiTheme="majorBidi" w:cstheme="majorBidi"/>
          <w:sz w:val="24"/>
          <w:szCs w:val="24"/>
        </w:rPr>
        <w:t xml:space="preserve"> (</w:t>
      </w:r>
      <w:r w:rsidR="004076E3">
        <w:rPr>
          <w:rFonts w:asciiTheme="majorBidi" w:hAnsiTheme="majorBidi" w:cstheme="majorBidi"/>
          <w:sz w:val="24"/>
          <w:szCs w:val="24"/>
        </w:rPr>
        <w:t xml:space="preserve">adapted from </w:t>
      </w:r>
      <w:r w:rsidRPr="001250B3">
        <w:rPr>
          <w:rFonts w:asciiTheme="majorBidi" w:hAnsiTheme="majorBidi" w:cstheme="majorBidi"/>
          <w:sz w:val="24"/>
          <w:szCs w:val="24"/>
        </w:rPr>
        <w:t xml:space="preserve">Andrews &amp; Hersch, 2010): In this test items are presented in a list and participants need to decide for each whether it is a correctly spelled word in English or not (i.e., mark each item as 'correct' or 'incorrect'). Half of the items are correctly </w:t>
      </w:r>
      <w:proofErr w:type="gramStart"/>
      <w:r w:rsidRPr="001250B3">
        <w:rPr>
          <w:rFonts w:asciiTheme="majorBidi" w:hAnsiTheme="majorBidi" w:cstheme="majorBidi"/>
          <w:sz w:val="24"/>
          <w:szCs w:val="24"/>
        </w:rPr>
        <w:t>spelled</w:t>
      </w:r>
      <w:proofErr w:type="gramEnd"/>
      <w:r w:rsidRPr="001250B3">
        <w:rPr>
          <w:rFonts w:asciiTheme="majorBidi" w:hAnsiTheme="majorBidi" w:cstheme="majorBidi"/>
          <w:sz w:val="24"/>
          <w:szCs w:val="24"/>
        </w:rPr>
        <w:t xml:space="preserve"> and the other half include spelling errors (e.g. </w:t>
      </w:r>
      <w:proofErr w:type="spellStart"/>
      <w:r w:rsidRPr="001250B3">
        <w:rPr>
          <w:rFonts w:asciiTheme="majorBidi" w:hAnsiTheme="majorBidi" w:cstheme="majorBidi"/>
          <w:sz w:val="24"/>
          <w:szCs w:val="24"/>
        </w:rPr>
        <w:t>seperate</w:t>
      </w:r>
      <w:proofErr w:type="spellEnd"/>
      <w:r w:rsidRPr="001250B3">
        <w:rPr>
          <w:rFonts w:asciiTheme="majorBidi" w:hAnsiTheme="majorBidi" w:cstheme="majorBidi"/>
          <w:sz w:val="24"/>
          <w:szCs w:val="24"/>
        </w:rPr>
        <w:t xml:space="preserve">, </w:t>
      </w:r>
      <w:proofErr w:type="spellStart"/>
      <w:r w:rsidRPr="001250B3">
        <w:rPr>
          <w:rFonts w:asciiTheme="majorBidi" w:hAnsiTheme="majorBidi" w:cstheme="majorBidi"/>
          <w:sz w:val="24"/>
          <w:szCs w:val="24"/>
        </w:rPr>
        <w:t>benafit</w:t>
      </w:r>
      <w:proofErr w:type="spellEnd"/>
      <w:r w:rsidRPr="001250B3">
        <w:rPr>
          <w:rFonts w:asciiTheme="majorBidi" w:hAnsiTheme="majorBidi" w:cstheme="majorBidi"/>
          <w:sz w:val="24"/>
          <w:szCs w:val="24"/>
        </w:rPr>
        <w:t xml:space="preserve">). The original version includes 88 items but given time considerations here we used a version with 44 items (22 correctly spelled and 22 spelling errors). Scores are the number of </w:t>
      </w:r>
      <w:r w:rsidR="008B3648">
        <w:rPr>
          <w:rFonts w:asciiTheme="majorBidi" w:hAnsiTheme="majorBidi" w:cstheme="majorBidi"/>
          <w:sz w:val="24"/>
          <w:szCs w:val="24"/>
        </w:rPr>
        <w:t>accurate</w:t>
      </w:r>
      <w:r w:rsidR="008B3648" w:rsidRPr="001250B3">
        <w:rPr>
          <w:rFonts w:asciiTheme="majorBidi" w:hAnsiTheme="majorBidi" w:cstheme="majorBidi"/>
          <w:sz w:val="24"/>
          <w:szCs w:val="24"/>
        </w:rPr>
        <w:t xml:space="preserve"> </w:t>
      </w:r>
      <w:r w:rsidRPr="001250B3">
        <w:rPr>
          <w:rFonts w:asciiTheme="majorBidi" w:hAnsiTheme="majorBidi" w:cstheme="majorBidi"/>
          <w:sz w:val="24"/>
          <w:szCs w:val="24"/>
        </w:rPr>
        <w:t>responses</w:t>
      </w:r>
      <w:r w:rsidR="008B3648">
        <w:rPr>
          <w:rFonts w:asciiTheme="majorBidi" w:hAnsiTheme="majorBidi" w:cstheme="majorBidi"/>
          <w:sz w:val="24"/>
          <w:szCs w:val="24"/>
        </w:rPr>
        <w:t xml:space="preserve"> across the 44 items</w:t>
      </w:r>
      <w:r w:rsidRPr="001250B3">
        <w:rPr>
          <w:rFonts w:asciiTheme="majorBidi" w:hAnsiTheme="majorBidi" w:cstheme="majorBidi"/>
          <w:sz w:val="24"/>
          <w:szCs w:val="24"/>
        </w:rPr>
        <w:t xml:space="preserve">: that is, the sum of the number of </w:t>
      </w:r>
      <w:r w:rsidR="008B3648">
        <w:rPr>
          <w:rFonts w:asciiTheme="majorBidi" w:hAnsiTheme="majorBidi" w:cstheme="majorBidi"/>
          <w:sz w:val="24"/>
          <w:szCs w:val="24"/>
        </w:rPr>
        <w:t xml:space="preserve">correctly spelled words marked by the participant as </w:t>
      </w:r>
      <w:r w:rsidRPr="001250B3">
        <w:rPr>
          <w:rFonts w:asciiTheme="majorBidi" w:hAnsiTheme="majorBidi" w:cstheme="majorBidi"/>
          <w:sz w:val="24"/>
          <w:szCs w:val="24"/>
        </w:rPr>
        <w:t xml:space="preserve">'correct' </w:t>
      </w:r>
      <w:r w:rsidR="008B3648">
        <w:rPr>
          <w:rFonts w:asciiTheme="majorBidi" w:hAnsiTheme="majorBidi" w:cstheme="majorBidi"/>
          <w:sz w:val="24"/>
          <w:szCs w:val="24"/>
        </w:rPr>
        <w:t>and</w:t>
      </w:r>
      <w:r w:rsidRPr="001250B3">
        <w:rPr>
          <w:rFonts w:asciiTheme="majorBidi" w:hAnsiTheme="majorBidi" w:cstheme="majorBidi"/>
          <w:sz w:val="24"/>
          <w:szCs w:val="24"/>
        </w:rPr>
        <w:t xml:space="preserve"> </w:t>
      </w:r>
      <w:r w:rsidR="008B3648">
        <w:rPr>
          <w:rFonts w:asciiTheme="majorBidi" w:hAnsiTheme="majorBidi" w:cstheme="majorBidi"/>
          <w:sz w:val="24"/>
          <w:szCs w:val="24"/>
        </w:rPr>
        <w:t xml:space="preserve">the number of incorrectly spelled words marked as </w:t>
      </w:r>
      <w:r w:rsidRPr="001250B3">
        <w:rPr>
          <w:rFonts w:asciiTheme="majorBidi" w:hAnsiTheme="majorBidi" w:cstheme="majorBidi"/>
          <w:sz w:val="24"/>
          <w:szCs w:val="24"/>
        </w:rPr>
        <w:t xml:space="preserve">'incorrect'. </w:t>
      </w:r>
    </w:p>
    <w:p w14:paraId="3A0CBFAD" w14:textId="77777777" w:rsidR="00624F52" w:rsidRDefault="00220D30" w:rsidP="00624F52">
      <w:pPr>
        <w:spacing w:after="0" w:line="480" w:lineRule="auto"/>
        <w:ind w:firstLine="720"/>
        <w:rPr>
          <w:rFonts w:asciiTheme="majorBidi" w:hAnsiTheme="majorBidi" w:cstheme="majorBidi"/>
          <w:sz w:val="24"/>
          <w:szCs w:val="24"/>
        </w:rPr>
      </w:pPr>
      <w:r w:rsidRPr="001250B3">
        <w:rPr>
          <w:rFonts w:asciiTheme="majorBidi" w:hAnsiTheme="majorBidi" w:cstheme="majorBidi"/>
          <w:sz w:val="24"/>
          <w:szCs w:val="24"/>
        </w:rPr>
        <w:t xml:space="preserve">(2) </w:t>
      </w:r>
      <w:r w:rsidRPr="001250B3">
        <w:rPr>
          <w:rFonts w:asciiTheme="majorBidi" w:hAnsiTheme="majorBidi" w:cstheme="majorBidi"/>
          <w:i/>
          <w:iCs/>
          <w:sz w:val="24"/>
          <w:szCs w:val="24"/>
        </w:rPr>
        <w:t xml:space="preserve">Vocabulary </w:t>
      </w:r>
      <w:r w:rsidR="006E0519">
        <w:rPr>
          <w:rFonts w:asciiTheme="majorBidi" w:hAnsiTheme="majorBidi" w:cstheme="majorBidi"/>
          <w:i/>
          <w:iCs/>
          <w:sz w:val="24"/>
          <w:szCs w:val="24"/>
        </w:rPr>
        <w:t>Knowledge</w:t>
      </w:r>
      <w:r w:rsidR="006E0519" w:rsidRPr="001250B3">
        <w:rPr>
          <w:rFonts w:asciiTheme="majorBidi" w:hAnsiTheme="majorBidi" w:cstheme="majorBidi"/>
          <w:i/>
          <w:iCs/>
          <w:sz w:val="24"/>
          <w:szCs w:val="24"/>
        </w:rPr>
        <w:t xml:space="preserve"> </w:t>
      </w:r>
      <w:r w:rsidRPr="001250B3">
        <w:rPr>
          <w:rFonts w:asciiTheme="majorBidi" w:hAnsiTheme="majorBidi" w:cstheme="majorBidi"/>
          <w:i/>
          <w:iCs/>
          <w:sz w:val="24"/>
          <w:szCs w:val="24"/>
        </w:rPr>
        <w:t>Test</w:t>
      </w:r>
      <w:r w:rsidRPr="001250B3">
        <w:rPr>
          <w:rFonts w:asciiTheme="majorBidi" w:hAnsiTheme="majorBidi" w:cstheme="majorBidi"/>
          <w:sz w:val="24"/>
          <w:szCs w:val="24"/>
        </w:rPr>
        <w:t xml:space="preserve"> (</w:t>
      </w:r>
      <w:r w:rsidR="004076E3">
        <w:rPr>
          <w:rFonts w:asciiTheme="majorBidi" w:hAnsiTheme="majorBidi" w:cstheme="majorBidi"/>
          <w:sz w:val="24"/>
          <w:szCs w:val="24"/>
        </w:rPr>
        <w:t xml:space="preserve">adapted from </w:t>
      </w:r>
      <w:r w:rsidRPr="001250B3">
        <w:rPr>
          <w:rFonts w:asciiTheme="majorBidi" w:hAnsiTheme="majorBidi" w:cstheme="majorBidi"/>
          <w:sz w:val="24"/>
          <w:szCs w:val="24"/>
        </w:rPr>
        <w:t xml:space="preserve">Nation &amp; </w:t>
      </w:r>
      <w:proofErr w:type="spellStart"/>
      <w:r w:rsidRPr="001250B3">
        <w:rPr>
          <w:rFonts w:asciiTheme="majorBidi" w:hAnsiTheme="majorBidi" w:cstheme="majorBidi"/>
          <w:sz w:val="24"/>
          <w:szCs w:val="24"/>
        </w:rPr>
        <w:t>Beglar</w:t>
      </w:r>
      <w:proofErr w:type="spellEnd"/>
      <w:r w:rsidRPr="001250B3">
        <w:rPr>
          <w:rFonts w:asciiTheme="majorBidi" w:hAnsiTheme="majorBidi" w:cstheme="majorBidi"/>
          <w:sz w:val="24"/>
          <w:szCs w:val="24"/>
        </w:rPr>
        <w:t xml:space="preserve">, 2007). </w:t>
      </w:r>
      <w:r w:rsidR="006E0519">
        <w:rPr>
          <w:rFonts w:asciiTheme="majorBidi" w:hAnsiTheme="majorBidi" w:cstheme="majorBidi"/>
          <w:sz w:val="24"/>
          <w:szCs w:val="24"/>
        </w:rPr>
        <w:t>The original version of this</w:t>
      </w:r>
      <w:r w:rsidRPr="001250B3">
        <w:rPr>
          <w:rFonts w:asciiTheme="majorBidi" w:hAnsiTheme="majorBidi" w:cstheme="majorBidi"/>
          <w:sz w:val="24"/>
          <w:szCs w:val="24"/>
        </w:rPr>
        <w:t xml:space="preserve"> task </w:t>
      </w:r>
      <w:r w:rsidR="006E0519">
        <w:rPr>
          <w:rFonts w:asciiTheme="majorBidi" w:hAnsiTheme="majorBidi" w:cstheme="majorBidi"/>
          <w:sz w:val="24"/>
          <w:szCs w:val="24"/>
        </w:rPr>
        <w:t xml:space="preserve">is a vocabulary size test of </w:t>
      </w:r>
      <w:r w:rsidRPr="001250B3">
        <w:rPr>
          <w:rFonts w:asciiTheme="majorBidi" w:hAnsiTheme="majorBidi" w:cstheme="majorBidi"/>
          <w:sz w:val="24"/>
          <w:szCs w:val="24"/>
        </w:rPr>
        <w:t xml:space="preserve">the receptive knowledge of English words selected from a frequency-ranked list of 14,000 English lemmas. </w:t>
      </w:r>
      <w:r w:rsidR="001250B3">
        <w:rPr>
          <w:rFonts w:asciiTheme="majorBidi" w:hAnsiTheme="majorBidi" w:cstheme="majorBidi"/>
          <w:sz w:val="24"/>
          <w:szCs w:val="24"/>
        </w:rPr>
        <w:t>Ten</w:t>
      </w:r>
      <w:r w:rsidRPr="001250B3">
        <w:rPr>
          <w:rFonts w:asciiTheme="majorBidi" w:hAnsiTheme="majorBidi" w:cstheme="majorBidi"/>
          <w:sz w:val="24"/>
          <w:szCs w:val="24"/>
        </w:rPr>
        <w:t xml:space="preserve"> items are chosen from each 1000 words in the ranked list and are said to represent the respective frequency band. </w:t>
      </w:r>
      <w:r w:rsidR="001250B3">
        <w:rPr>
          <w:rFonts w:asciiTheme="majorBidi" w:hAnsiTheme="majorBidi" w:cstheme="majorBidi"/>
          <w:sz w:val="24"/>
          <w:szCs w:val="24"/>
        </w:rPr>
        <w:t>We refer to each 10 items from a frequency band as</w:t>
      </w:r>
      <w:r w:rsidR="008B3648">
        <w:rPr>
          <w:rFonts w:asciiTheme="majorBidi" w:hAnsiTheme="majorBidi" w:cstheme="majorBidi"/>
          <w:sz w:val="24"/>
          <w:szCs w:val="24"/>
        </w:rPr>
        <w:t xml:space="preserve"> a</w:t>
      </w:r>
      <w:r w:rsidR="001250B3">
        <w:rPr>
          <w:rFonts w:asciiTheme="majorBidi" w:hAnsiTheme="majorBidi" w:cstheme="majorBidi"/>
          <w:sz w:val="24"/>
          <w:szCs w:val="24"/>
        </w:rPr>
        <w:t xml:space="preserve"> 'thousand'. </w:t>
      </w:r>
      <w:r w:rsidRPr="001250B3">
        <w:rPr>
          <w:rFonts w:asciiTheme="majorBidi" w:hAnsiTheme="majorBidi" w:cstheme="majorBidi"/>
          <w:sz w:val="24"/>
          <w:szCs w:val="24"/>
        </w:rPr>
        <w:t>The original 14,000-word version of the original test contains 140 multiple-choice items</w:t>
      </w:r>
      <w:r w:rsidR="001250B3">
        <w:rPr>
          <w:rFonts w:asciiTheme="majorBidi" w:hAnsiTheme="majorBidi" w:cstheme="majorBidi"/>
          <w:sz w:val="24"/>
          <w:szCs w:val="24"/>
        </w:rPr>
        <w:t xml:space="preserve"> (i.e., 14 </w:t>
      </w:r>
      <w:proofErr w:type="gramStart"/>
      <w:r w:rsidR="001250B3">
        <w:rPr>
          <w:rFonts w:asciiTheme="majorBidi" w:hAnsiTheme="majorBidi" w:cstheme="majorBidi"/>
          <w:sz w:val="24"/>
          <w:szCs w:val="24"/>
        </w:rPr>
        <w:t>thousands</w:t>
      </w:r>
      <w:proofErr w:type="gramEnd"/>
      <w:r w:rsidR="001250B3">
        <w:rPr>
          <w:rFonts w:asciiTheme="majorBidi" w:hAnsiTheme="majorBidi" w:cstheme="majorBidi"/>
          <w:sz w:val="24"/>
          <w:szCs w:val="24"/>
        </w:rPr>
        <w:t>)</w:t>
      </w:r>
      <w:r w:rsidRPr="001250B3">
        <w:rPr>
          <w:rFonts w:asciiTheme="majorBidi" w:hAnsiTheme="majorBidi" w:cstheme="majorBidi"/>
          <w:sz w:val="24"/>
          <w:szCs w:val="24"/>
        </w:rPr>
        <w:t xml:space="preserve">. Due to time considerations, here we used a shortened version with a maximum of 100 questions representing the top 10,000 words in the ranked frequency list of English. The test consists of a series of questions where a target word is embedded in a short non-defining context and participants need to choose its correct definition from four options. </w:t>
      </w:r>
      <w:r w:rsidR="001250B3">
        <w:rPr>
          <w:rFonts w:asciiTheme="majorBidi" w:hAnsiTheme="majorBidi" w:cstheme="majorBidi"/>
          <w:sz w:val="24"/>
          <w:szCs w:val="24"/>
        </w:rPr>
        <w:t>The 10 w</w:t>
      </w:r>
      <w:r w:rsidR="001250B3" w:rsidRPr="001250B3">
        <w:rPr>
          <w:rFonts w:asciiTheme="majorBidi" w:hAnsiTheme="majorBidi" w:cstheme="majorBidi"/>
          <w:sz w:val="24"/>
          <w:szCs w:val="24"/>
        </w:rPr>
        <w:t xml:space="preserve">ords </w:t>
      </w:r>
      <w:r w:rsidRPr="001250B3">
        <w:rPr>
          <w:rFonts w:asciiTheme="majorBidi" w:hAnsiTheme="majorBidi" w:cstheme="majorBidi"/>
          <w:sz w:val="24"/>
          <w:szCs w:val="24"/>
        </w:rPr>
        <w:t xml:space="preserve">and questions </w:t>
      </w:r>
      <w:r w:rsidR="001250B3">
        <w:rPr>
          <w:rFonts w:asciiTheme="majorBidi" w:hAnsiTheme="majorBidi" w:cstheme="majorBidi"/>
          <w:sz w:val="24"/>
          <w:szCs w:val="24"/>
        </w:rPr>
        <w:t>from each thousand were presented together on each screen</w:t>
      </w:r>
      <w:r w:rsidRPr="001250B3">
        <w:rPr>
          <w:rFonts w:asciiTheme="majorBidi" w:hAnsiTheme="majorBidi" w:cstheme="majorBidi"/>
          <w:sz w:val="24"/>
          <w:szCs w:val="24"/>
        </w:rPr>
        <w:t xml:space="preserve">. At the end of each group, a stopping rule was applied such that the test would stop if a participant had 4/10 incorrect answers or more. </w:t>
      </w:r>
      <w:r w:rsidR="001250B3">
        <w:rPr>
          <w:rFonts w:asciiTheme="majorBidi" w:hAnsiTheme="majorBidi" w:cstheme="majorBidi"/>
          <w:sz w:val="24"/>
          <w:szCs w:val="24"/>
        </w:rPr>
        <w:t xml:space="preserve">Two types of scores were </w:t>
      </w:r>
      <w:r w:rsidR="001250B3">
        <w:rPr>
          <w:rFonts w:asciiTheme="majorBidi" w:hAnsiTheme="majorBidi" w:cstheme="majorBidi"/>
          <w:sz w:val="24"/>
          <w:szCs w:val="24"/>
        </w:rPr>
        <w:lastRenderedPageBreak/>
        <w:t>calculated: T</w:t>
      </w:r>
      <w:r w:rsidRPr="001250B3">
        <w:rPr>
          <w:rFonts w:asciiTheme="majorBidi" w:hAnsiTheme="majorBidi" w:cstheme="majorBidi"/>
          <w:sz w:val="24"/>
          <w:szCs w:val="24"/>
        </w:rPr>
        <w:t>he total number of correct responses across all completed word groups</w:t>
      </w:r>
      <w:r w:rsidR="001250B3">
        <w:rPr>
          <w:rFonts w:asciiTheme="majorBidi" w:hAnsiTheme="majorBidi" w:cstheme="majorBidi"/>
          <w:sz w:val="24"/>
          <w:szCs w:val="24"/>
        </w:rPr>
        <w:t>; and the total number of correct response</w:t>
      </w:r>
      <w:r w:rsidR="008B3648">
        <w:rPr>
          <w:rFonts w:asciiTheme="majorBidi" w:hAnsiTheme="majorBidi" w:cstheme="majorBidi"/>
          <w:sz w:val="24"/>
          <w:szCs w:val="24"/>
        </w:rPr>
        <w:t>s</w:t>
      </w:r>
      <w:r w:rsidR="001250B3">
        <w:rPr>
          <w:rFonts w:asciiTheme="majorBidi" w:hAnsiTheme="majorBidi" w:cstheme="majorBidi"/>
          <w:sz w:val="24"/>
          <w:szCs w:val="24"/>
        </w:rPr>
        <w:t xml:space="preserve"> in thousands 2-5 (see main text for rationale).</w:t>
      </w:r>
      <w:r w:rsidR="006E0519">
        <w:rPr>
          <w:rFonts w:asciiTheme="majorBidi" w:hAnsiTheme="majorBidi" w:cstheme="majorBidi"/>
          <w:sz w:val="24"/>
          <w:szCs w:val="24"/>
        </w:rPr>
        <w:t xml:space="preserve"> </w:t>
      </w:r>
    </w:p>
    <w:p w14:paraId="00C19061" w14:textId="426D4E24" w:rsidR="00220D30" w:rsidRPr="001250B3" w:rsidRDefault="006E0519" w:rsidP="00624F52">
      <w:pPr>
        <w:spacing w:after="0" w:line="480" w:lineRule="auto"/>
        <w:ind w:firstLine="720"/>
        <w:rPr>
          <w:rFonts w:asciiTheme="majorBidi" w:hAnsiTheme="majorBidi" w:cstheme="majorBidi"/>
          <w:sz w:val="24"/>
          <w:szCs w:val="24"/>
        </w:rPr>
      </w:pPr>
      <w:r>
        <w:rPr>
          <w:rFonts w:asciiTheme="majorBidi" w:hAnsiTheme="majorBidi" w:cstheme="majorBidi"/>
          <w:sz w:val="24"/>
          <w:szCs w:val="24"/>
        </w:rPr>
        <w:t>Note that given the modifications applied to the test (i.e., trimmed frequency range; addition of stopping rule), our version does not measure an individuals' overall vocabulary size. Instead, we included it as a proxy of vocabulary knowledge, based on the premise that individuals with better vocabulary knowledge will know the definitions of more (and less frequent) words.</w:t>
      </w:r>
      <w:r w:rsidR="00624F52">
        <w:rPr>
          <w:rFonts w:asciiTheme="majorBidi" w:hAnsiTheme="majorBidi" w:cstheme="majorBidi"/>
          <w:sz w:val="24"/>
          <w:szCs w:val="24"/>
        </w:rPr>
        <w:t xml:space="preserve"> We emphasize that the </w:t>
      </w:r>
      <w:r w:rsidR="00624F52" w:rsidRPr="00624F52">
        <w:rPr>
          <w:rFonts w:asciiTheme="majorBidi" w:hAnsiTheme="majorBidi" w:cstheme="majorBidi"/>
          <w:sz w:val="24"/>
          <w:szCs w:val="24"/>
        </w:rPr>
        <w:t>addition of the stopping rule does not restrict the validity of the test as a measure of vocabulary knowledge. Thus, as long as each item is positively correlated with the total expected score in the test (i.e., that the probability of answering correctly in each item is greater among readers with better overall vocabulary knowledge), and as long as questions in higher frequency bands are on average of higher difficulty than those in lower frequency bands, our stopping rule should not lead to a systematic bias in test scores</w:t>
      </w:r>
      <w:r w:rsidR="00624F52">
        <w:rPr>
          <w:rFonts w:asciiTheme="majorBidi" w:hAnsiTheme="majorBidi" w:cstheme="majorBidi"/>
          <w:sz w:val="24"/>
          <w:szCs w:val="24"/>
        </w:rPr>
        <w:t xml:space="preserve"> (and indeed, both of these assumptions are supported by the </w:t>
      </w:r>
      <w:r w:rsidR="00624F52" w:rsidRPr="00624F52">
        <w:rPr>
          <w:rFonts w:asciiTheme="majorBidi" w:hAnsiTheme="majorBidi" w:cstheme="majorBidi"/>
          <w:sz w:val="24"/>
          <w:szCs w:val="24"/>
        </w:rPr>
        <w:t xml:space="preserve">Item Response Theory (IRT) analysis in </w:t>
      </w:r>
      <w:proofErr w:type="spellStart"/>
      <w:r w:rsidR="00624F52" w:rsidRPr="00624F52">
        <w:rPr>
          <w:rFonts w:asciiTheme="majorBidi" w:hAnsiTheme="majorBidi" w:cstheme="majorBidi"/>
          <w:sz w:val="24"/>
          <w:szCs w:val="24"/>
        </w:rPr>
        <w:t>Beglar</w:t>
      </w:r>
      <w:proofErr w:type="spellEnd"/>
      <w:r w:rsidR="00624F52">
        <w:rPr>
          <w:rFonts w:asciiTheme="majorBidi" w:hAnsiTheme="majorBidi" w:cstheme="majorBidi"/>
          <w:sz w:val="24"/>
          <w:szCs w:val="24"/>
        </w:rPr>
        <w:t xml:space="preserve">, </w:t>
      </w:r>
      <w:r w:rsidR="00624F52" w:rsidRPr="00624F52">
        <w:rPr>
          <w:rFonts w:asciiTheme="majorBidi" w:hAnsiTheme="majorBidi" w:cstheme="majorBidi"/>
          <w:sz w:val="24"/>
          <w:szCs w:val="24"/>
        </w:rPr>
        <w:t>2010)</w:t>
      </w:r>
      <w:r w:rsidR="00624F52">
        <w:rPr>
          <w:rFonts w:asciiTheme="majorBidi" w:hAnsiTheme="majorBidi" w:cstheme="majorBidi"/>
          <w:sz w:val="24"/>
          <w:szCs w:val="24"/>
        </w:rPr>
        <w:t xml:space="preserve">. Further evidence for the validity of this test comes from its stronger correlation with </w:t>
      </w:r>
      <w:proofErr w:type="spellStart"/>
      <w:r w:rsidR="00624F52">
        <w:rPr>
          <w:rFonts w:asciiTheme="majorBidi" w:hAnsiTheme="majorBidi" w:cstheme="majorBidi"/>
          <w:sz w:val="24"/>
          <w:szCs w:val="24"/>
        </w:rPr>
        <w:t>LexT</w:t>
      </w:r>
      <w:r w:rsidR="0078191E">
        <w:rPr>
          <w:rFonts w:asciiTheme="majorBidi" w:hAnsiTheme="majorBidi" w:cstheme="majorBidi"/>
          <w:sz w:val="24"/>
          <w:szCs w:val="24"/>
        </w:rPr>
        <w:t>ALE</w:t>
      </w:r>
      <w:proofErr w:type="spellEnd"/>
      <w:r w:rsidR="00624F52">
        <w:rPr>
          <w:rFonts w:asciiTheme="majorBidi" w:hAnsiTheme="majorBidi" w:cstheme="majorBidi"/>
          <w:sz w:val="24"/>
          <w:szCs w:val="24"/>
        </w:rPr>
        <w:t xml:space="preserve"> scores (</w:t>
      </w:r>
      <w:r w:rsidR="00624F52">
        <w:rPr>
          <w:rFonts w:asciiTheme="majorBidi" w:hAnsiTheme="majorBidi" w:cstheme="majorBidi"/>
          <w:i/>
          <w:iCs/>
          <w:sz w:val="24"/>
          <w:szCs w:val="24"/>
        </w:rPr>
        <w:t>r</w:t>
      </w:r>
      <w:r w:rsidR="00624F52">
        <w:rPr>
          <w:rFonts w:asciiTheme="majorBidi" w:hAnsiTheme="majorBidi" w:cstheme="majorBidi"/>
          <w:sz w:val="24"/>
          <w:szCs w:val="24"/>
        </w:rPr>
        <w:t xml:space="preserve"> = 0.63, see Table 3 in the main text), which is a validated measure of vocabulary knowledge in L2 readers.</w:t>
      </w:r>
    </w:p>
    <w:p w14:paraId="1CCC7929" w14:textId="5D6ECFCE" w:rsidR="00220D30" w:rsidRPr="001250B3" w:rsidRDefault="00220D30" w:rsidP="00D167E9">
      <w:pPr>
        <w:spacing w:after="0" w:line="480" w:lineRule="auto"/>
        <w:ind w:firstLine="720"/>
        <w:rPr>
          <w:rFonts w:asciiTheme="majorBidi" w:hAnsiTheme="majorBidi" w:cstheme="majorBidi"/>
          <w:sz w:val="24"/>
          <w:szCs w:val="24"/>
        </w:rPr>
      </w:pPr>
      <w:r w:rsidRPr="001250B3">
        <w:rPr>
          <w:rFonts w:asciiTheme="majorBidi" w:hAnsiTheme="majorBidi" w:cstheme="majorBidi"/>
          <w:sz w:val="24"/>
          <w:szCs w:val="24"/>
        </w:rPr>
        <w:t xml:space="preserve">(3) </w:t>
      </w:r>
      <w:r w:rsidRPr="001250B3">
        <w:rPr>
          <w:rFonts w:asciiTheme="majorBidi" w:hAnsiTheme="majorBidi" w:cstheme="majorBidi"/>
          <w:i/>
          <w:iCs/>
          <w:sz w:val="24"/>
          <w:szCs w:val="24"/>
        </w:rPr>
        <w:t>Motivation</w:t>
      </w:r>
      <w:r w:rsidRPr="001250B3">
        <w:rPr>
          <w:rFonts w:asciiTheme="majorBidi" w:hAnsiTheme="majorBidi" w:cstheme="majorBidi"/>
          <w:sz w:val="24"/>
          <w:szCs w:val="24"/>
        </w:rPr>
        <w:t>. To assess the motivation of our participants to complete the study, we used the Student Opinion Scale (SOS) questionnaire (</w:t>
      </w:r>
      <w:proofErr w:type="spellStart"/>
      <w:r w:rsidRPr="001250B3">
        <w:rPr>
          <w:rFonts w:asciiTheme="majorBidi" w:hAnsiTheme="majorBidi" w:cstheme="majorBidi"/>
          <w:sz w:val="24"/>
          <w:szCs w:val="24"/>
        </w:rPr>
        <w:t>Thelk</w:t>
      </w:r>
      <w:proofErr w:type="spellEnd"/>
      <w:r w:rsidR="001250B3">
        <w:rPr>
          <w:rFonts w:asciiTheme="majorBidi" w:hAnsiTheme="majorBidi" w:cstheme="majorBidi"/>
          <w:sz w:val="24"/>
          <w:szCs w:val="24"/>
        </w:rPr>
        <w:t xml:space="preserve"> et al.,</w:t>
      </w:r>
      <w:r w:rsidRPr="001250B3">
        <w:rPr>
          <w:rFonts w:asciiTheme="majorBidi" w:hAnsiTheme="majorBidi" w:cstheme="majorBidi"/>
          <w:sz w:val="24"/>
          <w:szCs w:val="24"/>
        </w:rPr>
        <w:t xml:space="preserve"> 2009). SOS includes 10 statements that participants are asked to rank from ‘1=Strongly Disagree’ to ‘5=Strongly Agree’ according to how they feel about each of them in relation to completing the current study. Scores are the average rankings on the ten questions (after scale reversals when needed such that higher scores reflect higher motivation in all questions). </w:t>
      </w:r>
    </w:p>
    <w:p w14:paraId="6B50DBE8" w14:textId="4D42E7AC" w:rsidR="00220D30" w:rsidRPr="001250B3" w:rsidRDefault="00220D30" w:rsidP="00D167E9">
      <w:pPr>
        <w:spacing w:after="0" w:line="480" w:lineRule="auto"/>
        <w:ind w:firstLine="720"/>
        <w:rPr>
          <w:rFonts w:asciiTheme="majorBidi" w:hAnsiTheme="majorBidi" w:cstheme="majorBidi"/>
          <w:sz w:val="24"/>
          <w:szCs w:val="24"/>
        </w:rPr>
      </w:pPr>
      <w:r w:rsidRPr="001250B3">
        <w:rPr>
          <w:rFonts w:asciiTheme="majorBidi" w:hAnsiTheme="majorBidi" w:cstheme="majorBidi"/>
          <w:sz w:val="24"/>
          <w:szCs w:val="24"/>
        </w:rPr>
        <w:lastRenderedPageBreak/>
        <w:t xml:space="preserve">(4) </w:t>
      </w:r>
      <w:r w:rsidRPr="001250B3">
        <w:rPr>
          <w:rFonts w:asciiTheme="majorBidi" w:hAnsiTheme="majorBidi" w:cstheme="majorBidi"/>
          <w:i/>
          <w:iCs/>
          <w:sz w:val="24"/>
          <w:szCs w:val="24"/>
        </w:rPr>
        <w:t xml:space="preserve">Lexical Test for Advanced Learners of English </w:t>
      </w:r>
      <w:r w:rsidRPr="001250B3">
        <w:rPr>
          <w:rFonts w:asciiTheme="majorBidi" w:hAnsiTheme="majorBidi" w:cstheme="majorBidi"/>
          <w:sz w:val="24"/>
          <w:szCs w:val="24"/>
        </w:rPr>
        <w:t>(</w:t>
      </w:r>
      <w:proofErr w:type="spellStart"/>
      <w:r w:rsidRPr="001250B3">
        <w:rPr>
          <w:rFonts w:asciiTheme="majorBidi" w:hAnsiTheme="majorBidi" w:cstheme="majorBidi"/>
          <w:sz w:val="24"/>
          <w:szCs w:val="24"/>
        </w:rPr>
        <w:t>LexT</w:t>
      </w:r>
      <w:r w:rsidR="0078191E">
        <w:rPr>
          <w:rFonts w:asciiTheme="majorBidi" w:hAnsiTheme="majorBidi" w:cstheme="majorBidi"/>
          <w:sz w:val="24"/>
          <w:szCs w:val="24"/>
        </w:rPr>
        <w:t>ALE</w:t>
      </w:r>
      <w:proofErr w:type="spellEnd"/>
      <w:r w:rsidRPr="001250B3">
        <w:rPr>
          <w:rFonts w:asciiTheme="majorBidi" w:hAnsiTheme="majorBidi" w:cstheme="majorBidi"/>
          <w:sz w:val="24"/>
          <w:szCs w:val="24"/>
        </w:rPr>
        <w:t xml:space="preserve">; </w:t>
      </w:r>
      <w:proofErr w:type="spellStart"/>
      <w:r w:rsidRPr="001250B3">
        <w:rPr>
          <w:rFonts w:asciiTheme="majorBidi" w:hAnsiTheme="majorBidi" w:cstheme="majorBidi"/>
          <w:sz w:val="24"/>
          <w:szCs w:val="24"/>
        </w:rPr>
        <w:t>Lemhöfer</w:t>
      </w:r>
      <w:proofErr w:type="spellEnd"/>
      <w:r w:rsidRPr="001250B3">
        <w:rPr>
          <w:rFonts w:asciiTheme="majorBidi" w:hAnsiTheme="majorBidi" w:cstheme="majorBidi"/>
          <w:sz w:val="24"/>
          <w:szCs w:val="24"/>
        </w:rPr>
        <w:t xml:space="preserve"> &amp; Boersma, 2012). A validated task aimed at measuring vocabulary knowledge in samples of medium to highly proficient L2 readers of English. It is an untimed lexical decision task, consisting of 60 trials: 40 words and 20 pseudowords. </w:t>
      </w:r>
      <w:r w:rsidR="001250B3" w:rsidRPr="001250B3">
        <w:rPr>
          <w:rFonts w:asciiTheme="majorBidi" w:hAnsiTheme="majorBidi" w:cstheme="majorBidi"/>
          <w:sz w:val="24"/>
          <w:szCs w:val="24"/>
        </w:rPr>
        <w:t>Scor</w:t>
      </w:r>
      <w:r w:rsidR="001250B3">
        <w:rPr>
          <w:rFonts w:asciiTheme="majorBidi" w:hAnsiTheme="majorBidi" w:cstheme="majorBidi"/>
          <w:sz w:val="24"/>
          <w:szCs w:val="24"/>
        </w:rPr>
        <w:t>es</w:t>
      </w:r>
      <w:r w:rsidR="001250B3" w:rsidRPr="001250B3">
        <w:rPr>
          <w:rFonts w:asciiTheme="majorBidi" w:hAnsiTheme="majorBidi" w:cstheme="majorBidi"/>
          <w:sz w:val="24"/>
          <w:szCs w:val="24"/>
        </w:rPr>
        <w:t xml:space="preserve"> </w:t>
      </w:r>
      <w:r w:rsidR="001250B3">
        <w:rPr>
          <w:rFonts w:asciiTheme="majorBidi" w:hAnsiTheme="majorBidi" w:cstheme="majorBidi"/>
          <w:sz w:val="24"/>
          <w:szCs w:val="24"/>
        </w:rPr>
        <w:t xml:space="preserve">are </w:t>
      </w:r>
      <w:r w:rsidRPr="001250B3">
        <w:rPr>
          <w:rFonts w:asciiTheme="majorBidi" w:hAnsiTheme="majorBidi" w:cstheme="majorBidi"/>
          <w:sz w:val="24"/>
          <w:szCs w:val="24"/>
        </w:rPr>
        <w:t xml:space="preserve">determined by the formula: ((number of words correct/40*100) + (number of nonwords correct/20*100)) / 2 (i.e., percentage of correct responses, corrected for the unequal proportion of words and nonwords). </w:t>
      </w:r>
    </w:p>
    <w:p w14:paraId="18113999" w14:textId="77777777" w:rsidR="00220D30" w:rsidRPr="001250B3" w:rsidRDefault="00220D30" w:rsidP="00D167E9">
      <w:pPr>
        <w:spacing w:after="0" w:line="480" w:lineRule="auto"/>
        <w:ind w:firstLine="720"/>
        <w:rPr>
          <w:rFonts w:asciiTheme="majorBidi" w:hAnsiTheme="majorBidi" w:cstheme="majorBidi"/>
          <w:sz w:val="24"/>
          <w:szCs w:val="24"/>
        </w:rPr>
      </w:pPr>
      <w:r w:rsidRPr="001250B3">
        <w:rPr>
          <w:rFonts w:asciiTheme="majorBidi" w:hAnsiTheme="majorBidi" w:cstheme="majorBidi"/>
          <w:sz w:val="24"/>
          <w:szCs w:val="24"/>
        </w:rPr>
        <w:t>(5) Test of Word Reading Efficiency – second edition (</w:t>
      </w:r>
      <w:r w:rsidRPr="001250B3">
        <w:rPr>
          <w:rFonts w:asciiTheme="majorBidi" w:hAnsiTheme="majorBidi" w:cstheme="majorBidi"/>
          <w:i/>
          <w:iCs/>
          <w:sz w:val="24"/>
          <w:szCs w:val="24"/>
        </w:rPr>
        <w:t>TOWRE-II</w:t>
      </w:r>
      <w:r w:rsidRPr="001250B3">
        <w:rPr>
          <w:rFonts w:asciiTheme="majorBidi" w:hAnsiTheme="majorBidi" w:cstheme="majorBidi"/>
          <w:sz w:val="24"/>
          <w:szCs w:val="24"/>
        </w:rPr>
        <w:t xml:space="preserve">; </w:t>
      </w:r>
      <w:proofErr w:type="spellStart"/>
      <w:r w:rsidRPr="001250B3">
        <w:rPr>
          <w:rFonts w:asciiTheme="majorBidi" w:hAnsiTheme="majorBidi" w:cstheme="majorBidi"/>
          <w:sz w:val="24"/>
          <w:szCs w:val="24"/>
        </w:rPr>
        <w:t>Torgesen</w:t>
      </w:r>
      <w:proofErr w:type="spellEnd"/>
      <w:r w:rsidRPr="001250B3">
        <w:rPr>
          <w:rFonts w:asciiTheme="majorBidi" w:hAnsiTheme="majorBidi" w:cstheme="majorBidi"/>
          <w:sz w:val="24"/>
          <w:szCs w:val="24"/>
        </w:rPr>
        <w:t xml:space="preserve"> et al., 2012). This task includes two subtests: Sight Word Efficiency (word reading) and Phonemic Decoding Efficiency (pseudoword reading). In each subtest participants are required to read aloud as many items as possible from a list of words/pseudowords within a 45-second time limit. Scoring in each subtest is based on the number of correctly read words/pseudowords. </w:t>
      </w:r>
    </w:p>
    <w:p w14:paraId="44D8500B" w14:textId="2F48D1FC" w:rsidR="001250B3" w:rsidRDefault="001250B3" w:rsidP="00D167E9">
      <w:pPr>
        <w:spacing w:after="0" w:line="480" w:lineRule="auto"/>
        <w:ind w:firstLine="720"/>
        <w:rPr>
          <w:rFonts w:asciiTheme="majorBidi" w:hAnsiTheme="majorBidi" w:cstheme="majorBidi"/>
          <w:sz w:val="24"/>
          <w:szCs w:val="24"/>
        </w:rPr>
      </w:pPr>
      <w:r w:rsidRPr="00271DFE">
        <w:rPr>
          <w:rFonts w:asciiTheme="majorBidi" w:hAnsiTheme="majorBidi" w:cstheme="majorBidi"/>
          <w:sz w:val="24"/>
          <w:szCs w:val="24"/>
        </w:rPr>
        <w:t xml:space="preserve">In addition </w:t>
      </w:r>
      <w:r>
        <w:rPr>
          <w:rFonts w:asciiTheme="majorBidi" w:hAnsiTheme="majorBidi" w:cstheme="majorBidi"/>
          <w:sz w:val="24"/>
          <w:szCs w:val="24"/>
        </w:rPr>
        <w:t xml:space="preserve">to measures from this battery of tests, we make use of two measures collected for all participants as part of the L1 portion of the study (reported in detail in Kuperman et al., 2020). These include scores </w:t>
      </w:r>
      <w:r w:rsidR="00F8538A">
        <w:rPr>
          <w:rFonts w:asciiTheme="majorBidi" w:hAnsiTheme="majorBidi" w:cstheme="majorBidi"/>
          <w:sz w:val="24"/>
          <w:szCs w:val="24"/>
        </w:rPr>
        <w:t>t</w:t>
      </w:r>
      <w:r w:rsidR="00F8538A" w:rsidRPr="00F8538A">
        <w:rPr>
          <w:rFonts w:asciiTheme="majorBidi" w:hAnsiTheme="majorBidi" w:cstheme="majorBidi"/>
          <w:sz w:val="24"/>
          <w:szCs w:val="24"/>
        </w:rPr>
        <w:t xml:space="preserve">he non-verbal IQ test from the Culture Fair Test-3 (CFT20, Subset 3 Matrices, short version, Form A, timed at 3 minutes, Weiß, 2006), and </w:t>
      </w:r>
      <w:r w:rsidR="00487578">
        <w:rPr>
          <w:rFonts w:asciiTheme="majorBidi" w:hAnsiTheme="majorBidi" w:cstheme="majorBidi"/>
          <w:sz w:val="24"/>
          <w:szCs w:val="24"/>
        </w:rPr>
        <w:t>responses on</w:t>
      </w:r>
      <w:r w:rsidR="00F8538A" w:rsidRPr="00F8538A">
        <w:rPr>
          <w:rFonts w:asciiTheme="majorBidi" w:hAnsiTheme="majorBidi" w:cstheme="majorBidi"/>
          <w:sz w:val="24"/>
          <w:szCs w:val="24"/>
        </w:rPr>
        <w:t xml:space="preserve"> an abridged version of the Language Experience and Proficiency Questionnaire (LEAP-Q; Marian, </w:t>
      </w:r>
      <w:r w:rsidR="00F8538A">
        <w:rPr>
          <w:rFonts w:asciiTheme="majorBidi" w:hAnsiTheme="majorBidi" w:cstheme="majorBidi"/>
          <w:sz w:val="24"/>
          <w:szCs w:val="24"/>
        </w:rPr>
        <w:t>et al.</w:t>
      </w:r>
      <w:r w:rsidR="00F8538A" w:rsidRPr="00F8538A">
        <w:rPr>
          <w:rFonts w:asciiTheme="majorBidi" w:hAnsiTheme="majorBidi" w:cstheme="majorBidi"/>
          <w:sz w:val="24"/>
          <w:szCs w:val="24"/>
        </w:rPr>
        <w:t xml:space="preserve">, 2007). The </w:t>
      </w:r>
      <w:r w:rsidR="00F8538A">
        <w:rPr>
          <w:rFonts w:asciiTheme="majorBidi" w:hAnsiTheme="majorBidi" w:cstheme="majorBidi"/>
          <w:sz w:val="24"/>
          <w:szCs w:val="24"/>
        </w:rPr>
        <w:t xml:space="preserve">former </w:t>
      </w:r>
      <w:r w:rsidR="00F8538A" w:rsidRPr="00F8538A">
        <w:rPr>
          <w:rFonts w:asciiTheme="majorBidi" w:hAnsiTheme="majorBidi" w:cstheme="majorBidi"/>
          <w:sz w:val="24"/>
          <w:szCs w:val="24"/>
        </w:rPr>
        <w:t xml:space="preserve">aimed at providing a comparable measure of non-verbal intelligence across sites, and the </w:t>
      </w:r>
      <w:r w:rsidR="00F8538A">
        <w:rPr>
          <w:rFonts w:asciiTheme="majorBidi" w:hAnsiTheme="majorBidi" w:cstheme="majorBidi"/>
          <w:sz w:val="24"/>
          <w:szCs w:val="24"/>
        </w:rPr>
        <w:t>latter</w:t>
      </w:r>
      <w:r w:rsidR="00F8538A" w:rsidRPr="00F8538A">
        <w:rPr>
          <w:rFonts w:asciiTheme="majorBidi" w:hAnsiTheme="majorBidi" w:cstheme="majorBidi"/>
          <w:sz w:val="24"/>
          <w:szCs w:val="24"/>
        </w:rPr>
        <w:t xml:space="preserve"> at collecting basic demographic and linguistic information about participants. </w:t>
      </w:r>
      <w:r w:rsidR="00F8538A">
        <w:rPr>
          <w:rFonts w:asciiTheme="majorBidi" w:hAnsiTheme="majorBidi" w:cstheme="majorBidi"/>
          <w:sz w:val="24"/>
          <w:szCs w:val="24"/>
        </w:rPr>
        <w:t>For completeness, t</w:t>
      </w:r>
      <w:r>
        <w:rPr>
          <w:rFonts w:asciiTheme="majorBidi" w:hAnsiTheme="majorBidi" w:cstheme="majorBidi"/>
          <w:sz w:val="24"/>
          <w:szCs w:val="24"/>
        </w:rPr>
        <w:t xml:space="preserve">he data repository of </w:t>
      </w:r>
      <w:r w:rsidR="00F8538A">
        <w:rPr>
          <w:rFonts w:asciiTheme="majorBidi" w:hAnsiTheme="majorBidi" w:cstheme="majorBidi"/>
          <w:sz w:val="24"/>
          <w:szCs w:val="24"/>
        </w:rPr>
        <w:t>MECO</w:t>
      </w:r>
      <w:r>
        <w:rPr>
          <w:rFonts w:asciiTheme="majorBidi" w:hAnsiTheme="majorBidi" w:cstheme="majorBidi"/>
          <w:sz w:val="24"/>
          <w:szCs w:val="24"/>
        </w:rPr>
        <w:t xml:space="preserve"> </w:t>
      </w:r>
      <w:r w:rsidR="00F8538A">
        <w:rPr>
          <w:rFonts w:asciiTheme="majorBidi" w:hAnsiTheme="majorBidi" w:cstheme="majorBidi"/>
          <w:sz w:val="24"/>
          <w:szCs w:val="24"/>
        </w:rPr>
        <w:t xml:space="preserve">L2 </w:t>
      </w:r>
      <w:r>
        <w:rPr>
          <w:rFonts w:asciiTheme="majorBidi" w:hAnsiTheme="majorBidi" w:cstheme="majorBidi"/>
          <w:sz w:val="24"/>
          <w:szCs w:val="24"/>
        </w:rPr>
        <w:t>includes the information collected from these measures</w:t>
      </w:r>
      <w:r w:rsidR="00487578">
        <w:rPr>
          <w:rFonts w:asciiTheme="majorBidi" w:hAnsiTheme="majorBidi" w:cstheme="majorBidi"/>
          <w:sz w:val="24"/>
          <w:szCs w:val="24"/>
        </w:rPr>
        <w:t xml:space="preserve"> as well</w:t>
      </w:r>
      <w:r>
        <w:rPr>
          <w:rFonts w:asciiTheme="majorBidi" w:hAnsiTheme="majorBidi" w:cstheme="majorBidi"/>
          <w:sz w:val="24"/>
          <w:szCs w:val="24"/>
        </w:rPr>
        <w:t>.</w:t>
      </w:r>
    </w:p>
    <w:p w14:paraId="130CD7F4" w14:textId="77777777" w:rsidR="001250B3" w:rsidRPr="00271DFE" w:rsidRDefault="001250B3" w:rsidP="00D167E9">
      <w:pPr>
        <w:spacing w:after="0" w:line="480" w:lineRule="auto"/>
        <w:ind w:firstLine="720"/>
        <w:jc w:val="both"/>
        <w:rPr>
          <w:rFonts w:asciiTheme="majorBidi" w:hAnsiTheme="majorBidi" w:cstheme="majorBidi"/>
          <w:sz w:val="24"/>
          <w:szCs w:val="24"/>
        </w:rPr>
      </w:pPr>
    </w:p>
    <w:p w14:paraId="14E0B97E" w14:textId="77777777" w:rsidR="00D167E9" w:rsidRDefault="00D167E9">
      <w:pPr>
        <w:rPr>
          <w:rFonts w:asciiTheme="majorBidi" w:hAnsiTheme="majorBidi" w:cstheme="majorBidi"/>
          <w:b/>
          <w:bCs/>
          <w:sz w:val="24"/>
          <w:szCs w:val="24"/>
        </w:rPr>
      </w:pPr>
      <w:r>
        <w:rPr>
          <w:rFonts w:asciiTheme="majorBidi" w:hAnsiTheme="majorBidi" w:cstheme="majorBidi"/>
          <w:b/>
          <w:bCs/>
          <w:sz w:val="24"/>
          <w:szCs w:val="24"/>
        </w:rPr>
        <w:br w:type="page"/>
      </w:r>
    </w:p>
    <w:p w14:paraId="5EF5EE20" w14:textId="2FEF92D5" w:rsidR="001D29C4" w:rsidRPr="00271DFE" w:rsidRDefault="001D29C4" w:rsidP="00D167E9">
      <w:pPr>
        <w:spacing w:after="0" w:line="480" w:lineRule="auto"/>
        <w:rPr>
          <w:rFonts w:asciiTheme="majorBidi" w:hAnsiTheme="majorBidi" w:cstheme="majorBidi"/>
          <w:sz w:val="24"/>
          <w:szCs w:val="24"/>
        </w:rPr>
      </w:pPr>
      <w:r w:rsidRPr="00271DFE">
        <w:rPr>
          <w:rFonts w:asciiTheme="majorBidi" w:hAnsiTheme="majorBidi" w:cstheme="majorBidi"/>
          <w:b/>
          <w:bCs/>
          <w:sz w:val="24"/>
          <w:szCs w:val="24"/>
        </w:rPr>
        <w:lastRenderedPageBreak/>
        <w:t>S3</w:t>
      </w:r>
      <w:r w:rsidR="00F8538A">
        <w:rPr>
          <w:rFonts w:asciiTheme="majorBidi" w:hAnsiTheme="majorBidi" w:cstheme="majorBidi"/>
          <w:b/>
          <w:bCs/>
          <w:sz w:val="24"/>
          <w:szCs w:val="24"/>
        </w:rPr>
        <w:t>:</w:t>
      </w:r>
      <w:r w:rsidRPr="00271DFE">
        <w:rPr>
          <w:rFonts w:asciiTheme="majorBidi" w:hAnsiTheme="majorBidi" w:cstheme="majorBidi"/>
          <w:b/>
          <w:bCs/>
          <w:sz w:val="24"/>
          <w:szCs w:val="24"/>
        </w:rPr>
        <w:t xml:space="preserve"> Specifications of the eye-tracking laboratory setup</w:t>
      </w:r>
      <w:r w:rsidR="00487578">
        <w:rPr>
          <w:rFonts w:asciiTheme="majorBidi" w:hAnsiTheme="majorBidi" w:cstheme="majorBidi"/>
          <w:b/>
          <w:bCs/>
          <w:sz w:val="24"/>
          <w:szCs w:val="24"/>
        </w:rPr>
        <w:t xml:space="preserve">. </w:t>
      </w:r>
      <w:r w:rsidR="00487578" w:rsidRPr="00271DFE">
        <w:rPr>
          <w:rFonts w:asciiTheme="majorBidi" w:hAnsiTheme="majorBidi" w:cstheme="majorBidi"/>
          <w:sz w:val="24"/>
          <w:szCs w:val="24"/>
        </w:rPr>
        <w:t>Information regarding</w:t>
      </w:r>
      <w:r w:rsidR="001250B3">
        <w:rPr>
          <w:rFonts w:asciiTheme="majorBidi" w:hAnsiTheme="majorBidi" w:cstheme="majorBidi"/>
          <w:b/>
          <w:bCs/>
          <w:sz w:val="24"/>
          <w:szCs w:val="24"/>
        </w:rPr>
        <w:t xml:space="preserve"> </w:t>
      </w:r>
      <w:r w:rsidR="00487578">
        <w:rPr>
          <w:rFonts w:asciiTheme="majorBidi" w:hAnsiTheme="majorBidi" w:cstheme="majorBidi"/>
          <w:sz w:val="24"/>
          <w:szCs w:val="24"/>
        </w:rPr>
        <w:t>a</w:t>
      </w:r>
      <w:r w:rsidR="001250B3" w:rsidRPr="00271DFE">
        <w:rPr>
          <w:rFonts w:asciiTheme="majorBidi" w:hAnsiTheme="majorBidi" w:cstheme="majorBidi"/>
          <w:sz w:val="24"/>
          <w:szCs w:val="24"/>
        </w:rPr>
        <w:t>pparatus and reading task's settings.</w:t>
      </w:r>
    </w:p>
    <w:tbl>
      <w:tblPr>
        <w:tblW w:w="7386" w:type="dxa"/>
        <w:jc w:val="center"/>
        <w:tblLook w:val="04A0" w:firstRow="1" w:lastRow="0" w:firstColumn="1" w:lastColumn="0" w:noHBand="0" w:noVBand="1"/>
      </w:tblPr>
      <w:tblGrid>
        <w:gridCol w:w="1132"/>
        <w:gridCol w:w="991"/>
        <w:gridCol w:w="616"/>
        <w:gridCol w:w="803"/>
        <w:gridCol w:w="981"/>
        <w:gridCol w:w="1283"/>
        <w:gridCol w:w="901"/>
        <w:gridCol w:w="679"/>
      </w:tblGrid>
      <w:tr w:rsidR="001D29C4" w:rsidRPr="001250B3" w14:paraId="03D32792" w14:textId="77777777" w:rsidTr="00386727">
        <w:trPr>
          <w:trHeight w:val="454"/>
          <w:jc w:val="center"/>
        </w:trPr>
        <w:tc>
          <w:tcPr>
            <w:tcW w:w="1132" w:type="dxa"/>
            <w:tcBorders>
              <w:top w:val="single" w:sz="4" w:space="0" w:color="auto"/>
              <w:bottom w:val="single" w:sz="4" w:space="0" w:color="auto"/>
            </w:tcBorders>
            <w:vAlign w:val="center"/>
          </w:tcPr>
          <w:p w14:paraId="1BBD1805" w14:textId="77777777" w:rsidR="001D29C4" w:rsidRPr="001250B3" w:rsidRDefault="001D29C4" w:rsidP="00D167E9">
            <w:pPr>
              <w:spacing w:after="0" w:line="360" w:lineRule="auto"/>
              <w:jc w:val="center"/>
              <w:rPr>
                <w:rFonts w:asciiTheme="majorBidi" w:hAnsiTheme="majorBidi" w:cstheme="majorBidi"/>
                <w:b/>
                <w:bCs/>
                <w:sz w:val="16"/>
                <w:szCs w:val="16"/>
              </w:rPr>
            </w:pPr>
            <w:r w:rsidRPr="001250B3">
              <w:rPr>
                <w:rFonts w:asciiTheme="majorBidi" w:hAnsiTheme="majorBidi" w:cstheme="majorBidi"/>
                <w:b/>
                <w:bCs/>
                <w:sz w:val="16"/>
                <w:szCs w:val="16"/>
              </w:rPr>
              <w:t xml:space="preserve">L1 of Sample </w:t>
            </w:r>
          </w:p>
        </w:tc>
        <w:tc>
          <w:tcPr>
            <w:tcW w:w="991" w:type="dxa"/>
            <w:tcBorders>
              <w:top w:val="single" w:sz="4" w:space="0" w:color="auto"/>
              <w:bottom w:val="single" w:sz="4" w:space="0" w:color="auto"/>
            </w:tcBorders>
            <w:vAlign w:val="center"/>
          </w:tcPr>
          <w:p w14:paraId="404F3BDA" w14:textId="77777777" w:rsidR="001D29C4" w:rsidRPr="001250B3" w:rsidRDefault="001D29C4" w:rsidP="00D167E9">
            <w:pPr>
              <w:spacing w:after="0" w:line="360" w:lineRule="auto"/>
              <w:jc w:val="center"/>
              <w:rPr>
                <w:rFonts w:asciiTheme="majorBidi" w:hAnsiTheme="majorBidi" w:cstheme="majorBidi"/>
                <w:b/>
                <w:bCs/>
                <w:sz w:val="16"/>
                <w:szCs w:val="16"/>
              </w:rPr>
            </w:pPr>
            <w:r w:rsidRPr="001250B3">
              <w:rPr>
                <w:rFonts w:asciiTheme="majorBidi" w:hAnsiTheme="majorBidi" w:cstheme="majorBidi"/>
                <w:b/>
                <w:bCs/>
                <w:sz w:val="16"/>
                <w:szCs w:val="16"/>
              </w:rPr>
              <w:t>Eye-tracker</w:t>
            </w:r>
          </w:p>
        </w:tc>
        <w:tc>
          <w:tcPr>
            <w:tcW w:w="616" w:type="dxa"/>
            <w:tcBorders>
              <w:top w:val="single" w:sz="4" w:space="0" w:color="auto"/>
              <w:bottom w:val="single" w:sz="4" w:space="0" w:color="auto"/>
            </w:tcBorders>
            <w:vAlign w:val="center"/>
          </w:tcPr>
          <w:p w14:paraId="3AB7F156" w14:textId="77777777" w:rsidR="001D29C4" w:rsidRPr="001250B3" w:rsidRDefault="001D29C4" w:rsidP="00D167E9">
            <w:pPr>
              <w:spacing w:after="0" w:line="360" w:lineRule="auto"/>
              <w:jc w:val="center"/>
              <w:rPr>
                <w:rFonts w:asciiTheme="majorBidi" w:hAnsiTheme="majorBidi" w:cstheme="majorBidi"/>
                <w:b/>
                <w:bCs/>
                <w:sz w:val="16"/>
                <w:szCs w:val="16"/>
              </w:rPr>
            </w:pPr>
            <w:r w:rsidRPr="001250B3">
              <w:rPr>
                <w:rFonts w:asciiTheme="majorBidi" w:hAnsiTheme="majorBidi" w:cstheme="majorBidi"/>
                <w:b/>
                <w:bCs/>
                <w:sz w:val="16"/>
                <w:szCs w:val="16"/>
              </w:rPr>
              <w:t>Font point size</w:t>
            </w:r>
          </w:p>
        </w:tc>
        <w:tc>
          <w:tcPr>
            <w:tcW w:w="803" w:type="dxa"/>
            <w:tcBorders>
              <w:top w:val="single" w:sz="4" w:space="0" w:color="auto"/>
              <w:bottom w:val="single" w:sz="4" w:space="0" w:color="auto"/>
            </w:tcBorders>
            <w:vAlign w:val="center"/>
          </w:tcPr>
          <w:p w14:paraId="3DB25399" w14:textId="77777777" w:rsidR="001D29C4" w:rsidRPr="001250B3" w:rsidRDefault="001D29C4" w:rsidP="00D167E9">
            <w:pPr>
              <w:spacing w:after="0" w:line="360" w:lineRule="auto"/>
              <w:jc w:val="center"/>
              <w:rPr>
                <w:rFonts w:asciiTheme="majorBidi" w:hAnsiTheme="majorBidi" w:cstheme="majorBidi"/>
                <w:b/>
                <w:bCs/>
                <w:sz w:val="16"/>
                <w:szCs w:val="16"/>
              </w:rPr>
            </w:pPr>
            <w:r w:rsidRPr="001250B3">
              <w:rPr>
                <w:rFonts w:asciiTheme="majorBidi" w:hAnsiTheme="majorBidi" w:cstheme="majorBidi"/>
                <w:b/>
                <w:bCs/>
                <w:sz w:val="16"/>
                <w:szCs w:val="16"/>
              </w:rPr>
              <w:t>Distance from screen</w:t>
            </w:r>
          </w:p>
        </w:tc>
        <w:tc>
          <w:tcPr>
            <w:tcW w:w="981" w:type="dxa"/>
            <w:tcBorders>
              <w:top w:val="single" w:sz="4" w:space="0" w:color="auto"/>
              <w:bottom w:val="single" w:sz="4" w:space="0" w:color="auto"/>
            </w:tcBorders>
            <w:vAlign w:val="center"/>
          </w:tcPr>
          <w:p w14:paraId="7D3DE8DF" w14:textId="77777777" w:rsidR="001D29C4" w:rsidRPr="001250B3" w:rsidRDefault="001D29C4" w:rsidP="00D167E9">
            <w:pPr>
              <w:spacing w:after="0" w:line="360" w:lineRule="auto"/>
              <w:jc w:val="center"/>
              <w:rPr>
                <w:rFonts w:asciiTheme="majorBidi" w:hAnsiTheme="majorBidi" w:cstheme="majorBidi"/>
                <w:b/>
                <w:bCs/>
                <w:sz w:val="16"/>
                <w:szCs w:val="16"/>
              </w:rPr>
            </w:pPr>
            <w:r w:rsidRPr="001250B3">
              <w:rPr>
                <w:rFonts w:asciiTheme="majorBidi" w:hAnsiTheme="majorBidi" w:cstheme="majorBidi"/>
                <w:b/>
                <w:bCs/>
                <w:sz w:val="16"/>
                <w:szCs w:val="16"/>
              </w:rPr>
              <w:t>Characters per visual angle</w:t>
            </w:r>
          </w:p>
        </w:tc>
        <w:tc>
          <w:tcPr>
            <w:tcW w:w="1283" w:type="dxa"/>
            <w:tcBorders>
              <w:top w:val="single" w:sz="4" w:space="0" w:color="auto"/>
              <w:bottom w:val="single" w:sz="4" w:space="0" w:color="auto"/>
            </w:tcBorders>
            <w:vAlign w:val="center"/>
          </w:tcPr>
          <w:p w14:paraId="4B1BC07A" w14:textId="77777777" w:rsidR="001D29C4" w:rsidRPr="001250B3" w:rsidRDefault="001D29C4" w:rsidP="00D167E9">
            <w:pPr>
              <w:spacing w:after="0" w:line="360" w:lineRule="auto"/>
              <w:jc w:val="center"/>
              <w:rPr>
                <w:rFonts w:asciiTheme="majorBidi" w:hAnsiTheme="majorBidi" w:cstheme="majorBidi"/>
                <w:b/>
                <w:bCs/>
                <w:sz w:val="16"/>
                <w:szCs w:val="16"/>
              </w:rPr>
            </w:pPr>
            <w:r w:rsidRPr="001250B3">
              <w:rPr>
                <w:rFonts w:asciiTheme="majorBidi" w:hAnsiTheme="majorBidi" w:cstheme="majorBidi"/>
                <w:b/>
                <w:bCs/>
                <w:sz w:val="16"/>
                <w:szCs w:val="16"/>
              </w:rPr>
              <w:t>Screen type</w:t>
            </w:r>
          </w:p>
        </w:tc>
        <w:tc>
          <w:tcPr>
            <w:tcW w:w="901" w:type="dxa"/>
            <w:tcBorders>
              <w:top w:val="single" w:sz="4" w:space="0" w:color="auto"/>
              <w:bottom w:val="single" w:sz="4" w:space="0" w:color="auto"/>
            </w:tcBorders>
            <w:vAlign w:val="center"/>
          </w:tcPr>
          <w:p w14:paraId="02B3DFC4" w14:textId="77777777" w:rsidR="001D29C4" w:rsidRPr="001250B3" w:rsidRDefault="001D29C4" w:rsidP="00D167E9">
            <w:pPr>
              <w:spacing w:after="0" w:line="360" w:lineRule="auto"/>
              <w:jc w:val="center"/>
              <w:rPr>
                <w:rFonts w:asciiTheme="majorBidi" w:hAnsiTheme="majorBidi" w:cstheme="majorBidi"/>
                <w:b/>
                <w:bCs/>
                <w:sz w:val="16"/>
                <w:szCs w:val="16"/>
              </w:rPr>
            </w:pPr>
            <w:r w:rsidRPr="001250B3">
              <w:rPr>
                <w:rFonts w:asciiTheme="majorBidi" w:hAnsiTheme="majorBidi" w:cstheme="majorBidi"/>
                <w:b/>
                <w:bCs/>
                <w:sz w:val="16"/>
                <w:szCs w:val="16"/>
              </w:rPr>
              <w:t>Screen resolution</w:t>
            </w:r>
          </w:p>
        </w:tc>
        <w:tc>
          <w:tcPr>
            <w:tcW w:w="679" w:type="dxa"/>
            <w:tcBorders>
              <w:top w:val="single" w:sz="4" w:space="0" w:color="auto"/>
              <w:bottom w:val="single" w:sz="4" w:space="0" w:color="auto"/>
            </w:tcBorders>
            <w:vAlign w:val="center"/>
          </w:tcPr>
          <w:p w14:paraId="499C14B4" w14:textId="77777777" w:rsidR="001D29C4" w:rsidRPr="001250B3" w:rsidRDefault="001D29C4" w:rsidP="00D167E9">
            <w:pPr>
              <w:spacing w:after="0" w:line="360" w:lineRule="auto"/>
              <w:jc w:val="center"/>
              <w:rPr>
                <w:rFonts w:asciiTheme="majorBidi" w:hAnsiTheme="majorBidi" w:cstheme="majorBidi"/>
                <w:b/>
                <w:bCs/>
                <w:sz w:val="16"/>
                <w:szCs w:val="16"/>
              </w:rPr>
            </w:pPr>
            <w:r w:rsidRPr="001250B3">
              <w:rPr>
                <w:rFonts w:asciiTheme="majorBidi" w:hAnsiTheme="majorBidi" w:cstheme="majorBidi"/>
                <w:b/>
                <w:bCs/>
                <w:sz w:val="16"/>
                <w:szCs w:val="16"/>
              </w:rPr>
              <w:t>Screen size</w:t>
            </w:r>
          </w:p>
        </w:tc>
      </w:tr>
      <w:tr w:rsidR="001D29C4" w:rsidRPr="001250B3" w14:paraId="3158680F" w14:textId="77777777" w:rsidTr="00386727">
        <w:trPr>
          <w:trHeight w:val="454"/>
          <w:jc w:val="center"/>
        </w:trPr>
        <w:tc>
          <w:tcPr>
            <w:tcW w:w="1132" w:type="dxa"/>
            <w:tcBorders>
              <w:top w:val="single" w:sz="4" w:space="0" w:color="auto"/>
            </w:tcBorders>
            <w:vAlign w:val="center"/>
          </w:tcPr>
          <w:p w14:paraId="56A1BEEA" w14:textId="77777777" w:rsidR="001D29C4" w:rsidRPr="001250B3" w:rsidRDefault="001D29C4" w:rsidP="00D167E9">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Dutch</w:t>
            </w:r>
          </w:p>
        </w:tc>
        <w:tc>
          <w:tcPr>
            <w:tcW w:w="991" w:type="dxa"/>
            <w:tcBorders>
              <w:top w:val="single" w:sz="4" w:space="0" w:color="auto"/>
            </w:tcBorders>
            <w:vAlign w:val="center"/>
          </w:tcPr>
          <w:p w14:paraId="1625FDAA" w14:textId="77777777" w:rsidR="001D29C4" w:rsidRPr="001250B3" w:rsidRDefault="001D29C4" w:rsidP="00D167E9">
            <w:pPr>
              <w:spacing w:after="0" w:line="360" w:lineRule="auto"/>
              <w:jc w:val="center"/>
              <w:rPr>
                <w:rFonts w:asciiTheme="majorBidi" w:hAnsiTheme="majorBidi" w:cstheme="majorBidi"/>
                <w:sz w:val="16"/>
                <w:szCs w:val="16"/>
              </w:rPr>
            </w:pPr>
            <w:proofErr w:type="spellStart"/>
            <w:r w:rsidRPr="001250B3">
              <w:rPr>
                <w:rFonts w:asciiTheme="majorBidi" w:hAnsiTheme="majorBidi" w:cstheme="majorBidi"/>
                <w:sz w:val="16"/>
                <w:szCs w:val="16"/>
              </w:rPr>
              <w:t>Eyelink</w:t>
            </w:r>
            <w:proofErr w:type="spellEnd"/>
            <w:r w:rsidRPr="001250B3">
              <w:rPr>
                <w:rFonts w:asciiTheme="majorBidi" w:hAnsiTheme="majorBidi" w:cstheme="majorBidi"/>
                <w:sz w:val="16"/>
                <w:szCs w:val="16"/>
              </w:rPr>
              <w:t xml:space="preserve"> 1000+</w:t>
            </w:r>
          </w:p>
        </w:tc>
        <w:tc>
          <w:tcPr>
            <w:tcW w:w="616" w:type="dxa"/>
            <w:tcBorders>
              <w:top w:val="single" w:sz="4" w:space="0" w:color="auto"/>
            </w:tcBorders>
            <w:shd w:val="clear" w:color="auto" w:fill="auto"/>
            <w:vAlign w:val="center"/>
          </w:tcPr>
          <w:p w14:paraId="4A811064" w14:textId="25D0F28C" w:rsidR="001D29C4" w:rsidRPr="001250B3" w:rsidRDefault="00180707" w:rsidP="00D167E9">
            <w:pPr>
              <w:spacing w:after="0" w:line="360" w:lineRule="auto"/>
              <w:jc w:val="center"/>
              <w:rPr>
                <w:rFonts w:asciiTheme="majorBidi" w:hAnsiTheme="majorBidi" w:cstheme="majorBidi"/>
                <w:sz w:val="16"/>
                <w:szCs w:val="16"/>
              </w:rPr>
            </w:pPr>
            <w:r>
              <w:rPr>
                <w:rFonts w:asciiTheme="majorBidi" w:hAnsiTheme="majorBidi" w:cstheme="majorBidi"/>
                <w:sz w:val="16"/>
                <w:szCs w:val="16"/>
              </w:rPr>
              <w:t>22</w:t>
            </w:r>
          </w:p>
        </w:tc>
        <w:tc>
          <w:tcPr>
            <w:tcW w:w="803" w:type="dxa"/>
            <w:tcBorders>
              <w:top w:val="single" w:sz="4" w:space="0" w:color="auto"/>
            </w:tcBorders>
            <w:vAlign w:val="center"/>
          </w:tcPr>
          <w:p w14:paraId="545E978E" w14:textId="77777777" w:rsidR="001D29C4" w:rsidRPr="001250B3" w:rsidRDefault="001D29C4" w:rsidP="00D167E9">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95 cm</w:t>
            </w:r>
          </w:p>
        </w:tc>
        <w:tc>
          <w:tcPr>
            <w:tcW w:w="981" w:type="dxa"/>
            <w:tcBorders>
              <w:top w:val="single" w:sz="4" w:space="0" w:color="auto"/>
            </w:tcBorders>
            <w:vAlign w:val="center"/>
          </w:tcPr>
          <w:p w14:paraId="4BE90A83" w14:textId="77777777" w:rsidR="001D29C4" w:rsidRPr="001250B3" w:rsidRDefault="001D29C4" w:rsidP="00D167E9">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3.9</w:t>
            </w:r>
          </w:p>
        </w:tc>
        <w:tc>
          <w:tcPr>
            <w:tcW w:w="1283" w:type="dxa"/>
            <w:tcBorders>
              <w:top w:val="single" w:sz="4" w:space="0" w:color="auto"/>
            </w:tcBorders>
            <w:vAlign w:val="center"/>
          </w:tcPr>
          <w:p w14:paraId="46451AF5" w14:textId="77777777" w:rsidR="001D29C4" w:rsidRPr="001250B3" w:rsidRDefault="001D29C4" w:rsidP="00D167E9">
            <w:pPr>
              <w:spacing w:after="0" w:line="360" w:lineRule="auto"/>
              <w:jc w:val="center"/>
              <w:rPr>
                <w:rFonts w:asciiTheme="majorBidi" w:hAnsiTheme="majorBidi" w:cstheme="majorBidi"/>
                <w:sz w:val="16"/>
                <w:szCs w:val="16"/>
              </w:rPr>
            </w:pPr>
            <w:proofErr w:type="spellStart"/>
            <w:r w:rsidRPr="001250B3">
              <w:rPr>
                <w:rFonts w:asciiTheme="majorBidi" w:hAnsiTheme="majorBidi" w:cstheme="majorBidi"/>
                <w:sz w:val="16"/>
                <w:szCs w:val="16"/>
              </w:rPr>
              <w:t>Benq</w:t>
            </w:r>
            <w:proofErr w:type="spellEnd"/>
            <w:r w:rsidRPr="001250B3">
              <w:rPr>
                <w:rFonts w:asciiTheme="majorBidi" w:hAnsiTheme="majorBidi" w:cstheme="majorBidi"/>
                <w:sz w:val="16"/>
                <w:szCs w:val="16"/>
              </w:rPr>
              <w:t xml:space="preserve"> XL2420</w:t>
            </w:r>
          </w:p>
        </w:tc>
        <w:tc>
          <w:tcPr>
            <w:tcW w:w="901" w:type="dxa"/>
            <w:tcBorders>
              <w:top w:val="single" w:sz="4" w:space="0" w:color="auto"/>
            </w:tcBorders>
            <w:vAlign w:val="center"/>
          </w:tcPr>
          <w:p w14:paraId="6427FAE6" w14:textId="77777777" w:rsidR="001D29C4" w:rsidRPr="001250B3" w:rsidRDefault="001D29C4" w:rsidP="00D167E9">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1920 x 1080</w:t>
            </w:r>
          </w:p>
        </w:tc>
        <w:tc>
          <w:tcPr>
            <w:tcW w:w="679" w:type="dxa"/>
            <w:tcBorders>
              <w:top w:val="single" w:sz="4" w:space="0" w:color="auto"/>
            </w:tcBorders>
            <w:vAlign w:val="center"/>
          </w:tcPr>
          <w:p w14:paraId="6CD137D9" w14:textId="77777777" w:rsidR="001D29C4" w:rsidRPr="001250B3" w:rsidRDefault="001D29C4" w:rsidP="00D167E9">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 xml:space="preserve">24 </w:t>
            </w:r>
            <w:proofErr w:type="gramStart"/>
            <w:r w:rsidRPr="001250B3">
              <w:rPr>
                <w:rFonts w:asciiTheme="majorBidi" w:hAnsiTheme="majorBidi" w:cstheme="majorBidi"/>
                <w:sz w:val="16"/>
                <w:szCs w:val="16"/>
              </w:rPr>
              <w:t>inch</w:t>
            </w:r>
            <w:proofErr w:type="gramEnd"/>
          </w:p>
        </w:tc>
      </w:tr>
      <w:tr w:rsidR="001D29C4" w:rsidRPr="001250B3" w14:paraId="201A7EBD" w14:textId="77777777" w:rsidTr="00386727">
        <w:trPr>
          <w:trHeight w:val="454"/>
          <w:jc w:val="center"/>
        </w:trPr>
        <w:tc>
          <w:tcPr>
            <w:tcW w:w="1132" w:type="dxa"/>
            <w:vAlign w:val="center"/>
          </w:tcPr>
          <w:p w14:paraId="279CD467" w14:textId="77777777" w:rsidR="001D29C4" w:rsidRPr="001250B3" w:rsidRDefault="001D29C4" w:rsidP="00D167E9">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English</w:t>
            </w:r>
          </w:p>
        </w:tc>
        <w:tc>
          <w:tcPr>
            <w:tcW w:w="991" w:type="dxa"/>
            <w:vAlign w:val="center"/>
          </w:tcPr>
          <w:p w14:paraId="468D3BCC" w14:textId="77777777" w:rsidR="001D29C4" w:rsidRPr="001250B3" w:rsidRDefault="001D29C4" w:rsidP="00D167E9">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Eye Link 1000/1000+</w:t>
            </w:r>
          </w:p>
        </w:tc>
        <w:tc>
          <w:tcPr>
            <w:tcW w:w="616" w:type="dxa"/>
            <w:shd w:val="clear" w:color="auto" w:fill="auto"/>
            <w:vAlign w:val="center"/>
          </w:tcPr>
          <w:p w14:paraId="333BECC8" w14:textId="26910F03" w:rsidR="001D29C4" w:rsidRPr="001250B3" w:rsidRDefault="00180707" w:rsidP="00D167E9">
            <w:pPr>
              <w:spacing w:after="0" w:line="360" w:lineRule="auto"/>
              <w:jc w:val="center"/>
              <w:rPr>
                <w:rFonts w:asciiTheme="majorBidi" w:hAnsiTheme="majorBidi" w:cstheme="majorBidi"/>
                <w:sz w:val="16"/>
                <w:szCs w:val="16"/>
              </w:rPr>
            </w:pPr>
            <w:r>
              <w:rPr>
                <w:rFonts w:asciiTheme="majorBidi" w:hAnsiTheme="majorBidi" w:cstheme="majorBidi"/>
                <w:sz w:val="16"/>
                <w:szCs w:val="16"/>
              </w:rPr>
              <w:t>20</w:t>
            </w:r>
          </w:p>
        </w:tc>
        <w:tc>
          <w:tcPr>
            <w:tcW w:w="803" w:type="dxa"/>
            <w:vAlign w:val="center"/>
          </w:tcPr>
          <w:p w14:paraId="1CF78F2C" w14:textId="77777777" w:rsidR="001D29C4" w:rsidRPr="001250B3" w:rsidRDefault="001D29C4" w:rsidP="00D167E9">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60 cm</w:t>
            </w:r>
          </w:p>
        </w:tc>
        <w:tc>
          <w:tcPr>
            <w:tcW w:w="981" w:type="dxa"/>
            <w:vAlign w:val="center"/>
          </w:tcPr>
          <w:p w14:paraId="603C4EA5" w14:textId="77777777" w:rsidR="001D29C4" w:rsidRPr="001250B3" w:rsidRDefault="001D29C4" w:rsidP="00D167E9">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3.3</w:t>
            </w:r>
          </w:p>
        </w:tc>
        <w:tc>
          <w:tcPr>
            <w:tcW w:w="1283" w:type="dxa"/>
            <w:vAlign w:val="center"/>
          </w:tcPr>
          <w:p w14:paraId="04A1EA9C" w14:textId="77777777" w:rsidR="001D29C4" w:rsidRPr="001250B3" w:rsidRDefault="001D29C4" w:rsidP="00D167E9">
            <w:pPr>
              <w:spacing w:after="0" w:line="360" w:lineRule="auto"/>
              <w:jc w:val="center"/>
              <w:rPr>
                <w:rFonts w:asciiTheme="majorBidi" w:hAnsiTheme="majorBidi" w:cstheme="majorBidi"/>
                <w:sz w:val="16"/>
                <w:szCs w:val="16"/>
              </w:rPr>
            </w:pPr>
            <w:proofErr w:type="spellStart"/>
            <w:r w:rsidRPr="001250B3">
              <w:rPr>
                <w:rFonts w:asciiTheme="majorBidi" w:hAnsiTheme="majorBidi" w:cstheme="majorBidi"/>
                <w:sz w:val="16"/>
                <w:szCs w:val="16"/>
              </w:rPr>
              <w:t>ThinkVision</w:t>
            </w:r>
            <w:proofErr w:type="spellEnd"/>
            <w:r w:rsidRPr="001250B3">
              <w:rPr>
                <w:rFonts w:asciiTheme="majorBidi" w:hAnsiTheme="majorBidi" w:cstheme="majorBidi"/>
                <w:sz w:val="16"/>
                <w:szCs w:val="16"/>
              </w:rPr>
              <w:t xml:space="preserve"> t24i-10</w:t>
            </w:r>
          </w:p>
        </w:tc>
        <w:tc>
          <w:tcPr>
            <w:tcW w:w="901" w:type="dxa"/>
            <w:vAlign w:val="center"/>
          </w:tcPr>
          <w:p w14:paraId="52B20DE8" w14:textId="77777777" w:rsidR="001D29C4" w:rsidRPr="001250B3" w:rsidRDefault="001D29C4" w:rsidP="00D167E9">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1920 x 1080</w:t>
            </w:r>
          </w:p>
        </w:tc>
        <w:tc>
          <w:tcPr>
            <w:tcW w:w="679" w:type="dxa"/>
            <w:vAlign w:val="center"/>
          </w:tcPr>
          <w:p w14:paraId="13CC4FB5" w14:textId="77777777" w:rsidR="001D29C4" w:rsidRPr="001250B3" w:rsidRDefault="001D29C4" w:rsidP="00D167E9">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 xml:space="preserve">24 </w:t>
            </w:r>
            <w:proofErr w:type="gramStart"/>
            <w:r w:rsidRPr="001250B3">
              <w:rPr>
                <w:rFonts w:asciiTheme="majorBidi" w:hAnsiTheme="majorBidi" w:cstheme="majorBidi"/>
                <w:sz w:val="16"/>
                <w:szCs w:val="16"/>
              </w:rPr>
              <w:t>inch</w:t>
            </w:r>
            <w:proofErr w:type="gramEnd"/>
          </w:p>
        </w:tc>
      </w:tr>
      <w:tr w:rsidR="00386727" w:rsidRPr="001250B3" w14:paraId="0937A8B2" w14:textId="77777777" w:rsidTr="00386727">
        <w:trPr>
          <w:trHeight w:val="454"/>
          <w:jc w:val="center"/>
        </w:trPr>
        <w:tc>
          <w:tcPr>
            <w:tcW w:w="1132" w:type="dxa"/>
            <w:vAlign w:val="center"/>
          </w:tcPr>
          <w:p w14:paraId="7EAEB9E9" w14:textId="3089FC90" w:rsidR="00386727" w:rsidRPr="001250B3" w:rsidRDefault="00386727" w:rsidP="00386727">
            <w:pPr>
              <w:spacing w:after="0" w:line="360" w:lineRule="auto"/>
              <w:jc w:val="center"/>
              <w:rPr>
                <w:rFonts w:asciiTheme="majorBidi" w:hAnsiTheme="majorBidi" w:cstheme="majorBidi"/>
                <w:sz w:val="16"/>
                <w:szCs w:val="16"/>
              </w:rPr>
            </w:pPr>
            <w:r>
              <w:rPr>
                <w:rFonts w:asciiTheme="majorBidi" w:hAnsiTheme="majorBidi" w:cstheme="majorBidi"/>
                <w:sz w:val="16"/>
                <w:szCs w:val="16"/>
              </w:rPr>
              <w:t>Estonian</w:t>
            </w:r>
          </w:p>
        </w:tc>
        <w:tc>
          <w:tcPr>
            <w:tcW w:w="991" w:type="dxa"/>
            <w:vAlign w:val="center"/>
          </w:tcPr>
          <w:p w14:paraId="101F1C8E" w14:textId="277962FB"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Eye Link 1000/1000+</w:t>
            </w:r>
          </w:p>
        </w:tc>
        <w:tc>
          <w:tcPr>
            <w:tcW w:w="616" w:type="dxa"/>
            <w:shd w:val="clear" w:color="auto" w:fill="auto"/>
            <w:vAlign w:val="center"/>
          </w:tcPr>
          <w:p w14:paraId="14971F46" w14:textId="07F91F89" w:rsidR="00386727" w:rsidRDefault="007542AC" w:rsidP="00386727">
            <w:pPr>
              <w:spacing w:after="0" w:line="360" w:lineRule="auto"/>
              <w:jc w:val="center"/>
              <w:rPr>
                <w:rFonts w:asciiTheme="majorBidi" w:hAnsiTheme="majorBidi" w:cstheme="majorBidi"/>
                <w:sz w:val="16"/>
                <w:szCs w:val="16"/>
              </w:rPr>
            </w:pPr>
            <w:r>
              <w:rPr>
                <w:rFonts w:asciiTheme="majorBidi" w:hAnsiTheme="majorBidi" w:cstheme="majorBidi"/>
                <w:sz w:val="16"/>
                <w:szCs w:val="16"/>
              </w:rPr>
              <w:t>20</w:t>
            </w:r>
          </w:p>
        </w:tc>
        <w:tc>
          <w:tcPr>
            <w:tcW w:w="803" w:type="dxa"/>
            <w:vAlign w:val="center"/>
          </w:tcPr>
          <w:p w14:paraId="04976FF0" w14:textId="72A102AF" w:rsidR="00386727" w:rsidRPr="001250B3" w:rsidRDefault="00386727" w:rsidP="00386727">
            <w:pPr>
              <w:spacing w:after="0" w:line="360" w:lineRule="auto"/>
              <w:jc w:val="center"/>
              <w:rPr>
                <w:rFonts w:asciiTheme="majorBidi" w:hAnsiTheme="majorBidi" w:cstheme="majorBidi"/>
                <w:sz w:val="16"/>
                <w:szCs w:val="16"/>
              </w:rPr>
            </w:pPr>
            <w:r w:rsidRPr="00386727">
              <w:rPr>
                <w:rFonts w:asciiTheme="majorBidi" w:hAnsiTheme="majorBidi" w:cstheme="majorBidi"/>
                <w:sz w:val="16"/>
                <w:szCs w:val="16"/>
              </w:rPr>
              <w:t>85 cm</w:t>
            </w:r>
          </w:p>
        </w:tc>
        <w:tc>
          <w:tcPr>
            <w:tcW w:w="981" w:type="dxa"/>
            <w:vAlign w:val="center"/>
          </w:tcPr>
          <w:p w14:paraId="40AE03CF" w14:textId="1ABEA028" w:rsidR="00386727" w:rsidRPr="001250B3" w:rsidRDefault="00375141" w:rsidP="00386727">
            <w:pPr>
              <w:spacing w:after="0" w:line="360" w:lineRule="auto"/>
              <w:jc w:val="center"/>
              <w:rPr>
                <w:rFonts w:asciiTheme="majorBidi" w:hAnsiTheme="majorBidi" w:cstheme="majorBidi"/>
                <w:sz w:val="16"/>
                <w:szCs w:val="16"/>
              </w:rPr>
            </w:pPr>
            <w:r>
              <w:rPr>
                <w:rFonts w:asciiTheme="majorBidi" w:hAnsiTheme="majorBidi" w:cstheme="majorBidi"/>
                <w:sz w:val="16"/>
                <w:szCs w:val="16"/>
              </w:rPr>
              <w:t>2.08</w:t>
            </w:r>
          </w:p>
        </w:tc>
        <w:tc>
          <w:tcPr>
            <w:tcW w:w="1283" w:type="dxa"/>
            <w:vAlign w:val="center"/>
          </w:tcPr>
          <w:p w14:paraId="6ED4E9D3" w14:textId="6D4554A7" w:rsidR="00386727" w:rsidRPr="001250B3" w:rsidRDefault="00386727" w:rsidP="00386727">
            <w:pPr>
              <w:spacing w:after="0" w:line="360" w:lineRule="auto"/>
              <w:jc w:val="center"/>
              <w:rPr>
                <w:rFonts w:asciiTheme="majorBidi" w:hAnsiTheme="majorBidi" w:cstheme="majorBidi"/>
                <w:sz w:val="16"/>
                <w:szCs w:val="16"/>
              </w:rPr>
            </w:pPr>
            <w:r w:rsidRPr="00386727">
              <w:rPr>
                <w:rFonts w:asciiTheme="majorBidi" w:hAnsiTheme="majorBidi" w:cstheme="majorBidi"/>
                <w:sz w:val="16"/>
                <w:szCs w:val="16"/>
              </w:rPr>
              <w:t>HP E233</w:t>
            </w:r>
          </w:p>
        </w:tc>
        <w:tc>
          <w:tcPr>
            <w:tcW w:w="901" w:type="dxa"/>
            <w:vAlign w:val="center"/>
          </w:tcPr>
          <w:p w14:paraId="791B2462" w14:textId="072F6D58" w:rsidR="00386727" w:rsidRPr="001250B3" w:rsidRDefault="00386727" w:rsidP="00386727">
            <w:pPr>
              <w:spacing w:after="0" w:line="360" w:lineRule="auto"/>
              <w:jc w:val="center"/>
              <w:rPr>
                <w:rFonts w:asciiTheme="majorBidi" w:hAnsiTheme="majorBidi" w:cstheme="majorBidi"/>
                <w:sz w:val="16"/>
                <w:szCs w:val="16"/>
              </w:rPr>
            </w:pPr>
            <w:r w:rsidRPr="00386727">
              <w:rPr>
                <w:rFonts w:asciiTheme="majorBidi" w:hAnsiTheme="majorBidi" w:cstheme="majorBidi"/>
                <w:sz w:val="16"/>
                <w:szCs w:val="16"/>
              </w:rPr>
              <w:t>1920</w:t>
            </w:r>
            <w:r>
              <w:rPr>
                <w:rFonts w:asciiTheme="majorBidi" w:hAnsiTheme="majorBidi" w:cstheme="majorBidi"/>
                <w:sz w:val="16"/>
                <w:szCs w:val="16"/>
              </w:rPr>
              <w:t xml:space="preserve"> </w:t>
            </w:r>
            <w:r w:rsidRPr="00386727">
              <w:rPr>
                <w:rFonts w:asciiTheme="majorBidi" w:hAnsiTheme="majorBidi" w:cstheme="majorBidi"/>
                <w:sz w:val="16"/>
                <w:szCs w:val="16"/>
              </w:rPr>
              <w:t>x</w:t>
            </w:r>
            <w:r>
              <w:rPr>
                <w:rFonts w:asciiTheme="majorBidi" w:hAnsiTheme="majorBidi" w:cstheme="majorBidi"/>
                <w:sz w:val="16"/>
                <w:szCs w:val="16"/>
              </w:rPr>
              <w:t xml:space="preserve"> </w:t>
            </w:r>
            <w:r w:rsidRPr="00386727">
              <w:rPr>
                <w:rFonts w:asciiTheme="majorBidi" w:hAnsiTheme="majorBidi" w:cstheme="majorBidi"/>
                <w:sz w:val="16"/>
                <w:szCs w:val="16"/>
              </w:rPr>
              <w:t>1080</w:t>
            </w:r>
          </w:p>
        </w:tc>
        <w:tc>
          <w:tcPr>
            <w:tcW w:w="679" w:type="dxa"/>
            <w:vAlign w:val="center"/>
          </w:tcPr>
          <w:p w14:paraId="214FB0A0" w14:textId="714022C9" w:rsidR="00386727" w:rsidRPr="001250B3" w:rsidRDefault="00386727" w:rsidP="00386727">
            <w:pPr>
              <w:spacing w:after="0" w:line="360" w:lineRule="auto"/>
              <w:jc w:val="center"/>
              <w:rPr>
                <w:rFonts w:asciiTheme="majorBidi" w:hAnsiTheme="majorBidi" w:cstheme="majorBidi"/>
                <w:sz w:val="16"/>
                <w:szCs w:val="16"/>
              </w:rPr>
            </w:pPr>
            <w:r w:rsidRPr="00386727">
              <w:rPr>
                <w:rFonts w:asciiTheme="majorBidi" w:hAnsiTheme="majorBidi" w:cstheme="majorBidi"/>
                <w:sz w:val="16"/>
                <w:szCs w:val="16"/>
              </w:rPr>
              <w:t xml:space="preserve">23 </w:t>
            </w:r>
            <w:proofErr w:type="gramStart"/>
            <w:r w:rsidRPr="00386727">
              <w:rPr>
                <w:rFonts w:asciiTheme="majorBidi" w:hAnsiTheme="majorBidi" w:cstheme="majorBidi"/>
                <w:sz w:val="16"/>
                <w:szCs w:val="16"/>
              </w:rPr>
              <w:t>inch</w:t>
            </w:r>
            <w:proofErr w:type="gramEnd"/>
          </w:p>
        </w:tc>
      </w:tr>
      <w:tr w:rsidR="00386727" w:rsidRPr="001250B3" w14:paraId="1AF871D6" w14:textId="77777777" w:rsidTr="00386727">
        <w:trPr>
          <w:trHeight w:val="454"/>
          <w:jc w:val="center"/>
        </w:trPr>
        <w:tc>
          <w:tcPr>
            <w:tcW w:w="1132" w:type="dxa"/>
            <w:vAlign w:val="center"/>
          </w:tcPr>
          <w:p w14:paraId="337CE40A"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Finnish</w:t>
            </w:r>
          </w:p>
        </w:tc>
        <w:tc>
          <w:tcPr>
            <w:tcW w:w="991" w:type="dxa"/>
            <w:shd w:val="clear" w:color="auto" w:fill="auto"/>
            <w:vAlign w:val="center"/>
          </w:tcPr>
          <w:p w14:paraId="59452321"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 xml:space="preserve">Eye Link Portable Duo 1000 </w:t>
            </w:r>
          </w:p>
        </w:tc>
        <w:tc>
          <w:tcPr>
            <w:tcW w:w="616" w:type="dxa"/>
            <w:shd w:val="clear" w:color="auto" w:fill="auto"/>
            <w:vAlign w:val="center"/>
          </w:tcPr>
          <w:p w14:paraId="4C619E7A" w14:textId="1612648B" w:rsidR="00386727" w:rsidRPr="001250B3" w:rsidRDefault="00386727" w:rsidP="00386727">
            <w:pPr>
              <w:spacing w:after="0" w:line="360" w:lineRule="auto"/>
              <w:jc w:val="center"/>
              <w:rPr>
                <w:rFonts w:asciiTheme="majorBidi" w:hAnsiTheme="majorBidi" w:cstheme="majorBidi"/>
                <w:sz w:val="16"/>
                <w:szCs w:val="16"/>
              </w:rPr>
            </w:pPr>
            <w:r>
              <w:rPr>
                <w:rFonts w:asciiTheme="majorBidi" w:hAnsiTheme="majorBidi" w:cstheme="majorBidi"/>
                <w:sz w:val="16"/>
                <w:szCs w:val="16"/>
              </w:rPr>
              <w:t>20</w:t>
            </w:r>
          </w:p>
        </w:tc>
        <w:tc>
          <w:tcPr>
            <w:tcW w:w="803" w:type="dxa"/>
            <w:shd w:val="clear" w:color="auto" w:fill="auto"/>
            <w:vAlign w:val="center"/>
          </w:tcPr>
          <w:p w14:paraId="580980F7"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55 cm</w:t>
            </w:r>
          </w:p>
        </w:tc>
        <w:tc>
          <w:tcPr>
            <w:tcW w:w="981" w:type="dxa"/>
            <w:shd w:val="clear" w:color="auto" w:fill="auto"/>
            <w:vAlign w:val="center"/>
          </w:tcPr>
          <w:p w14:paraId="7FA56AFA" w14:textId="004D78B1"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3.</w:t>
            </w:r>
            <w:r>
              <w:rPr>
                <w:rFonts w:asciiTheme="majorBidi" w:hAnsiTheme="majorBidi" w:cstheme="majorBidi"/>
                <w:sz w:val="16"/>
                <w:szCs w:val="16"/>
              </w:rPr>
              <w:t>9</w:t>
            </w:r>
            <w:r w:rsidRPr="001250B3">
              <w:rPr>
                <w:rFonts w:asciiTheme="majorBidi" w:hAnsiTheme="majorBidi" w:cstheme="majorBidi"/>
                <w:sz w:val="16"/>
                <w:szCs w:val="16"/>
              </w:rPr>
              <w:t>6</w:t>
            </w:r>
          </w:p>
        </w:tc>
        <w:tc>
          <w:tcPr>
            <w:tcW w:w="1283" w:type="dxa"/>
            <w:shd w:val="clear" w:color="auto" w:fill="auto"/>
            <w:vAlign w:val="center"/>
          </w:tcPr>
          <w:p w14:paraId="08060491"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Asus</w:t>
            </w:r>
          </w:p>
        </w:tc>
        <w:tc>
          <w:tcPr>
            <w:tcW w:w="901" w:type="dxa"/>
            <w:shd w:val="clear" w:color="auto" w:fill="auto"/>
            <w:vAlign w:val="center"/>
          </w:tcPr>
          <w:p w14:paraId="69E9D902"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1920 x 1080</w:t>
            </w:r>
          </w:p>
        </w:tc>
        <w:tc>
          <w:tcPr>
            <w:tcW w:w="679" w:type="dxa"/>
            <w:shd w:val="clear" w:color="auto" w:fill="auto"/>
            <w:vAlign w:val="center"/>
          </w:tcPr>
          <w:p w14:paraId="4B37139E"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 xml:space="preserve">17 </w:t>
            </w:r>
            <w:proofErr w:type="gramStart"/>
            <w:r w:rsidRPr="001250B3">
              <w:rPr>
                <w:rFonts w:asciiTheme="majorBidi" w:hAnsiTheme="majorBidi" w:cstheme="majorBidi"/>
                <w:sz w:val="16"/>
                <w:szCs w:val="16"/>
              </w:rPr>
              <w:t>inch</w:t>
            </w:r>
            <w:proofErr w:type="gramEnd"/>
          </w:p>
        </w:tc>
      </w:tr>
      <w:tr w:rsidR="00386727" w:rsidRPr="001250B3" w14:paraId="1A0E57B0" w14:textId="77777777" w:rsidTr="00386727">
        <w:trPr>
          <w:trHeight w:val="454"/>
          <w:jc w:val="center"/>
        </w:trPr>
        <w:tc>
          <w:tcPr>
            <w:tcW w:w="1132" w:type="dxa"/>
            <w:vAlign w:val="center"/>
          </w:tcPr>
          <w:p w14:paraId="4833E5A0"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German</w:t>
            </w:r>
          </w:p>
        </w:tc>
        <w:tc>
          <w:tcPr>
            <w:tcW w:w="991" w:type="dxa"/>
            <w:vAlign w:val="center"/>
          </w:tcPr>
          <w:p w14:paraId="09FCFE86"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Eye Link 1000+</w:t>
            </w:r>
          </w:p>
        </w:tc>
        <w:tc>
          <w:tcPr>
            <w:tcW w:w="616" w:type="dxa"/>
            <w:shd w:val="clear" w:color="auto" w:fill="auto"/>
            <w:vAlign w:val="center"/>
          </w:tcPr>
          <w:p w14:paraId="49BD1486" w14:textId="4D28B449" w:rsidR="00386727" w:rsidRPr="001250B3" w:rsidRDefault="00386727" w:rsidP="00386727">
            <w:pPr>
              <w:spacing w:after="0" w:line="360" w:lineRule="auto"/>
              <w:jc w:val="center"/>
              <w:rPr>
                <w:rFonts w:asciiTheme="majorBidi" w:hAnsiTheme="majorBidi" w:cstheme="majorBidi"/>
                <w:sz w:val="16"/>
                <w:szCs w:val="16"/>
              </w:rPr>
            </w:pPr>
            <w:r>
              <w:rPr>
                <w:rFonts w:asciiTheme="majorBidi" w:hAnsiTheme="majorBidi" w:cstheme="majorBidi"/>
                <w:sz w:val="16"/>
                <w:szCs w:val="16"/>
              </w:rPr>
              <w:t>20</w:t>
            </w:r>
          </w:p>
        </w:tc>
        <w:tc>
          <w:tcPr>
            <w:tcW w:w="803" w:type="dxa"/>
            <w:vAlign w:val="center"/>
          </w:tcPr>
          <w:p w14:paraId="75C93B35"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60 cm</w:t>
            </w:r>
          </w:p>
        </w:tc>
        <w:tc>
          <w:tcPr>
            <w:tcW w:w="981" w:type="dxa"/>
            <w:vAlign w:val="center"/>
          </w:tcPr>
          <w:p w14:paraId="43F15AFD"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3.3</w:t>
            </w:r>
          </w:p>
        </w:tc>
        <w:tc>
          <w:tcPr>
            <w:tcW w:w="1283" w:type="dxa"/>
            <w:vAlign w:val="center"/>
          </w:tcPr>
          <w:p w14:paraId="1D3C63C5"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Alienware2518h</w:t>
            </w:r>
          </w:p>
        </w:tc>
        <w:tc>
          <w:tcPr>
            <w:tcW w:w="901" w:type="dxa"/>
            <w:vAlign w:val="center"/>
          </w:tcPr>
          <w:p w14:paraId="30CC3776"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1920 x 1080</w:t>
            </w:r>
          </w:p>
        </w:tc>
        <w:tc>
          <w:tcPr>
            <w:tcW w:w="679" w:type="dxa"/>
            <w:vAlign w:val="center"/>
          </w:tcPr>
          <w:p w14:paraId="25787ADE"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 xml:space="preserve">25 </w:t>
            </w:r>
            <w:proofErr w:type="gramStart"/>
            <w:r w:rsidRPr="001250B3">
              <w:rPr>
                <w:rFonts w:asciiTheme="majorBidi" w:hAnsiTheme="majorBidi" w:cstheme="majorBidi"/>
                <w:sz w:val="16"/>
                <w:szCs w:val="16"/>
              </w:rPr>
              <w:t>inch</w:t>
            </w:r>
            <w:proofErr w:type="gramEnd"/>
          </w:p>
        </w:tc>
      </w:tr>
      <w:tr w:rsidR="00386727" w:rsidRPr="001250B3" w14:paraId="24E3185A" w14:textId="77777777" w:rsidTr="00386727">
        <w:trPr>
          <w:trHeight w:val="454"/>
          <w:jc w:val="center"/>
        </w:trPr>
        <w:tc>
          <w:tcPr>
            <w:tcW w:w="1132" w:type="dxa"/>
            <w:vAlign w:val="center"/>
          </w:tcPr>
          <w:p w14:paraId="3346C7E4"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Greek</w:t>
            </w:r>
          </w:p>
        </w:tc>
        <w:tc>
          <w:tcPr>
            <w:tcW w:w="991" w:type="dxa"/>
            <w:vAlign w:val="center"/>
          </w:tcPr>
          <w:p w14:paraId="3D6F3E36"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Eye Link 1000+</w:t>
            </w:r>
          </w:p>
        </w:tc>
        <w:tc>
          <w:tcPr>
            <w:tcW w:w="616" w:type="dxa"/>
            <w:shd w:val="clear" w:color="auto" w:fill="auto"/>
            <w:vAlign w:val="center"/>
          </w:tcPr>
          <w:p w14:paraId="6FB262EC" w14:textId="2861377E" w:rsidR="00386727" w:rsidRPr="001250B3" w:rsidRDefault="00386727" w:rsidP="00386727">
            <w:pPr>
              <w:spacing w:after="0" w:line="360" w:lineRule="auto"/>
              <w:jc w:val="center"/>
              <w:rPr>
                <w:rFonts w:asciiTheme="majorBidi" w:hAnsiTheme="majorBidi" w:cstheme="majorBidi"/>
                <w:sz w:val="16"/>
                <w:szCs w:val="16"/>
              </w:rPr>
            </w:pPr>
            <w:r>
              <w:rPr>
                <w:rFonts w:asciiTheme="majorBidi" w:hAnsiTheme="majorBidi" w:cstheme="majorBidi"/>
                <w:sz w:val="16"/>
                <w:szCs w:val="16"/>
              </w:rPr>
              <w:t>20</w:t>
            </w:r>
          </w:p>
        </w:tc>
        <w:tc>
          <w:tcPr>
            <w:tcW w:w="803" w:type="dxa"/>
            <w:vAlign w:val="center"/>
          </w:tcPr>
          <w:p w14:paraId="2989F89D"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60 cm</w:t>
            </w:r>
          </w:p>
        </w:tc>
        <w:tc>
          <w:tcPr>
            <w:tcW w:w="981" w:type="dxa"/>
            <w:vAlign w:val="center"/>
          </w:tcPr>
          <w:p w14:paraId="2D1362B2"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3.3</w:t>
            </w:r>
          </w:p>
        </w:tc>
        <w:tc>
          <w:tcPr>
            <w:tcW w:w="1283" w:type="dxa"/>
            <w:vAlign w:val="center"/>
          </w:tcPr>
          <w:p w14:paraId="5BBE2153"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BenQ XL2411P</w:t>
            </w:r>
          </w:p>
        </w:tc>
        <w:tc>
          <w:tcPr>
            <w:tcW w:w="901" w:type="dxa"/>
            <w:vAlign w:val="center"/>
          </w:tcPr>
          <w:p w14:paraId="2811651D"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1920 x 1080</w:t>
            </w:r>
          </w:p>
        </w:tc>
        <w:tc>
          <w:tcPr>
            <w:tcW w:w="679" w:type="dxa"/>
            <w:shd w:val="clear" w:color="auto" w:fill="auto"/>
            <w:vAlign w:val="center"/>
          </w:tcPr>
          <w:p w14:paraId="3E60DBF5"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 xml:space="preserve">24 </w:t>
            </w:r>
            <w:proofErr w:type="gramStart"/>
            <w:r w:rsidRPr="001250B3">
              <w:rPr>
                <w:rFonts w:asciiTheme="majorBidi" w:hAnsiTheme="majorBidi" w:cstheme="majorBidi"/>
                <w:sz w:val="16"/>
                <w:szCs w:val="16"/>
              </w:rPr>
              <w:t>inch</w:t>
            </w:r>
            <w:proofErr w:type="gramEnd"/>
          </w:p>
        </w:tc>
      </w:tr>
      <w:tr w:rsidR="00386727" w:rsidRPr="001250B3" w14:paraId="6259419A" w14:textId="77777777" w:rsidTr="00386727">
        <w:trPr>
          <w:trHeight w:val="454"/>
          <w:jc w:val="center"/>
        </w:trPr>
        <w:tc>
          <w:tcPr>
            <w:tcW w:w="1132" w:type="dxa"/>
            <w:vAlign w:val="center"/>
          </w:tcPr>
          <w:p w14:paraId="372A0013"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Hebrew</w:t>
            </w:r>
          </w:p>
        </w:tc>
        <w:tc>
          <w:tcPr>
            <w:tcW w:w="991" w:type="dxa"/>
            <w:vAlign w:val="center"/>
          </w:tcPr>
          <w:p w14:paraId="6151A866"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Eye Link 1000+</w:t>
            </w:r>
          </w:p>
        </w:tc>
        <w:tc>
          <w:tcPr>
            <w:tcW w:w="616" w:type="dxa"/>
            <w:shd w:val="clear" w:color="auto" w:fill="auto"/>
            <w:vAlign w:val="center"/>
          </w:tcPr>
          <w:p w14:paraId="14B6468C" w14:textId="754E4DDB" w:rsidR="00386727" w:rsidRPr="001250B3" w:rsidRDefault="00386727" w:rsidP="00386727">
            <w:pPr>
              <w:spacing w:after="0" w:line="360" w:lineRule="auto"/>
              <w:jc w:val="center"/>
              <w:rPr>
                <w:rFonts w:asciiTheme="majorBidi" w:hAnsiTheme="majorBidi" w:cstheme="majorBidi"/>
                <w:sz w:val="16"/>
                <w:szCs w:val="16"/>
              </w:rPr>
            </w:pPr>
            <w:r>
              <w:rPr>
                <w:rFonts w:asciiTheme="majorBidi" w:hAnsiTheme="majorBidi" w:cstheme="majorBidi"/>
                <w:sz w:val="16"/>
                <w:szCs w:val="16"/>
              </w:rPr>
              <w:t>20</w:t>
            </w:r>
          </w:p>
        </w:tc>
        <w:tc>
          <w:tcPr>
            <w:tcW w:w="803" w:type="dxa"/>
            <w:vAlign w:val="center"/>
          </w:tcPr>
          <w:p w14:paraId="2FBD1525"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80 cm</w:t>
            </w:r>
          </w:p>
        </w:tc>
        <w:tc>
          <w:tcPr>
            <w:tcW w:w="981" w:type="dxa"/>
            <w:vAlign w:val="center"/>
          </w:tcPr>
          <w:p w14:paraId="03E0ED55"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1.97</w:t>
            </w:r>
          </w:p>
        </w:tc>
        <w:tc>
          <w:tcPr>
            <w:tcW w:w="1283" w:type="dxa"/>
            <w:vAlign w:val="center"/>
          </w:tcPr>
          <w:p w14:paraId="66FD94E4"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Asus VG248</w:t>
            </w:r>
          </w:p>
        </w:tc>
        <w:tc>
          <w:tcPr>
            <w:tcW w:w="901" w:type="dxa"/>
            <w:vAlign w:val="center"/>
          </w:tcPr>
          <w:p w14:paraId="2945E5D1"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1920 x 1080</w:t>
            </w:r>
          </w:p>
        </w:tc>
        <w:tc>
          <w:tcPr>
            <w:tcW w:w="679" w:type="dxa"/>
            <w:vAlign w:val="center"/>
          </w:tcPr>
          <w:p w14:paraId="798E477B"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 xml:space="preserve">24 </w:t>
            </w:r>
            <w:proofErr w:type="gramStart"/>
            <w:r w:rsidRPr="001250B3">
              <w:rPr>
                <w:rFonts w:asciiTheme="majorBidi" w:hAnsiTheme="majorBidi" w:cstheme="majorBidi"/>
                <w:sz w:val="16"/>
                <w:szCs w:val="16"/>
              </w:rPr>
              <w:t>inch</w:t>
            </w:r>
            <w:proofErr w:type="gramEnd"/>
          </w:p>
        </w:tc>
      </w:tr>
      <w:tr w:rsidR="00386727" w:rsidRPr="001250B3" w14:paraId="0286F34A" w14:textId="77777777" w:rsidTr="00386727">
        <w:trPr>
          <w:trHeight w:val="454"/>
          <w:jc w:val="center"/>
        </w:trPr>
        <w:tc>
          <w:tcPr>
            <w:tcW w:w="1132" w:type="dxa"/>
            <w:vAlign w:val="center"/>
          </w:tcPr>
          <w:p w14:paraId="15369DF8"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Italian</w:t>
            </w:r>
          </w:p>
        </w:tc>
        <w:tc>
          <w:tcPr>
            <w:tcW w:w="991" w:type="dxa"/>
            <w:vAlign w:val="center"/>
          </w:tcPr>
          <w:p w14:paraId="6B56F195"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Eye Link 1000</w:t>
            </w:r>
          </w:p>
        </w:tc>
        <w:tc>
          <w:tcPr>
            <w:tcW w:w="616" w:type="dxa"/>
            <w:shd w:val="clear" w:color="auto" w:fill="auto"/>
            <w:vAlign w:val="center"/>
          </w:tcPr>
          <w:p w14:paraId="017ECDB4" w14:textId="73487342" w:rsidR="00386727" w:rsidRPr="001250B3" w:rsidRDefault="00386727" w:rsidP="00386727">
            <w:pPr>
              <w:spacing w:after="0" w:line="360" w:lineRule="auto"/>
              <w:jc w:val="center"/>
              <w:rPr>
                <w:rFonts w:asciiTheme="majorBidi" w:hAnsiTheme="majorBidi" w:cstheme="majorBidi"/>
                <w:sz w:val="16"/>
                <w:szCs w:val="16"/>
              </w:rPr>
            </w:pPr>
            <w:r>
              <w:rPr>
                <w:rFonts w:asciiTheme="majorBidi" w:hAnsiTheme="majorBidi" w:cstheme="majorBidi"/>
                <w:sz w:val="16"/>
                <w:szCs w:val="16"/>
              </w:rPr>
              <w:t>20</w:t>
            </w:r>
          </w:p>
        </w:tc>
        <w:tc>
          <w:tcPr>
            <w:tcW w:w="803" w:type="dxa"/>
            <w:shd w:val="clear" w:color="auto" w:fill="auto"/>
            <w:vAlign w:val="center"/>
          </w:tcPr>
          <w:p w14:paraId="78A62D82"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95 cm</w:t>
            </w:r>
          </w:p>
        </w:tc>
        <w:tc>
          <w:tcPr>
            <w:tcW w:w="981" w:type="dxa"/>
            <w:shd w:val="clear" w:color="auto" w:fill="auto"/>
            <w:vAlign w:val="center"/>
          </w:tcPr>
          <w:p w14:paraId="1A2CBA22"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2.65</w:t>
            </w:r>
          </w:p>
        </w:tc>
        <w:tc>
          <w:tcPr>
            <w:tcW w:w="1283" w:type="dxa"/>
            <w:vAlign w:val="center"/>
          </w:tcPr>
          <w:p w14:paraId="40ED6A91"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Acer</w:t>
            </w:r>
          </w:p>
        </w:tc>
        <w:tc>
          <w:tcPr>
            <w:tcW w:w="901" w:type="dxa"/>
            <w:vAlign w:val="center"/>
          </w:tcPr>
          <w:p w14:paraId="6F1E09B3"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1920 x 1080</w:t>
            </w:r>
          </w:p>
        </w:tc>
        <w:tc>
          <w:tcPr>
            <w:tcW w:w="679" w:type="dxa"/>
            <w:vAlign w:val="center"/>
          </w:tcPr>
          <w:p w14:paraId="6E670DBD"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 xml:space="preserve">27 </w:t>
            </w:r>
            <w:proofErr w:type="gramStart"/>
            <w:r w:rsidRPr="001250B3">
              <w:rPr>
                <w:rFonts w:asciiTheme="majorBidi" w:hAnsiTheme="majorBidi" w:cstheme="majorBidi"/>
                <w:sz w:val="16"/>
                <w:szCs w:val="16"/>
              </w:rPr>
              <w:t>inch</w:t>
            </w:r>
            <w:proofErr w:type="gramEnd"/>
          </w:p>
        </w:tc>
      </w:tr>
      <w:tr w:rsidR="00386727" w:rsidRPr="001250B3" w14:paraId="76FAB0DD" w14:textId="77777777" w:rsidTr="00386727">
        <w:trPr>
          <w:trHeight w:val="454"/>
          <w:jc w:val="center"/>
        </w:trPr>
        <w:tc>
          <w:tcPr>
            <w:tcW w:w="1132" w:type="dxa"/>
            <w:vAlign w:val="center"/>
          </w:tcPr>
          <w:p w14:paraId="0E301974"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Norwegian</w:t>
            </w:r>
          </w:p>
        </w:tc>
        <w:tc>
          <w:tcPr>
            <w:tcW w:w="991" w:type="dxa"/>
            <w:vAlign w:val="center"/>
          </w:tcPr>
          <w:p w14:paraId="664D3A20"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Eye Link 1000+</w:t>
            </w:r>
          </w:p>
        </w:tc>
        <w:tc>
          <w:tcPr>
            <w:tcW w:w="616" w:type="dxa"/>
            <w:shd w:val="clear" w:color="auto" w:fill="auto"/>
            <w:vAlign w:val="center"/>
          </w:tcPr>
          <w:p w14:paraId="3BBBDD4E" w14:textId="46B5AB95" w:rsidR="00386727" w:rsidRPr="001250B3" w:rsidRDefault="00386727" w:rsidP="00386727">
            <w:pPr>
              <w:spacing w:after="0" w:line="360" w:lineRule="auto"/>
              <w:jc w:val="center"/>
              <w:rPr>
                <w:rFonts w:asciiTheme="majorBidi" w:hAnsiTheme="majorBidi" w:cstheme="majorBidi"/>
                <w:sz w:val="16"/>
                <w:szCs w:val="16"/>
              </w:rPr>
            </w:pPr>
            <w:r>
              <w:rPr>
                <w:rFonts w:asciiTheme="majorBidi" w:hAnsiTheme="majorBidi" w:cstheme="majorBidi"/>
                <w:sz w:val="16"/>
                <w:szCs w:val="16"/>
              </w:rPr>
              <w:t>20</w:t>
            </w:r>
          </w:p>
        </w:tc>
        <w:tc>
          <w:tcPr>
            <w:tcW w:w="803" w:type="dxa"/>
            <w:shd w:val="clear" w:color="auto" w:fill="FFFFFF" w:themeFill="background1"/>
            <w:vAlign w:val="center"/>
          </w:tcPr>
          <w:p w14:paraId="3125C098"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89 cm</w:t>
            </w:r>
          </w:p>
        </w:tc>
        <w:tc>
          <w:tcPr>
            <w:tcW w:w="981" w:type="dxa"/>
            <w:shd w:val="clear" w:color="auto" w:fill="FFFFFF" w:themeFill="background1"/>
            <w:vAlign w:val="center"/>
          </w:tcPr>
          <w:p w14:paraId="105A5718"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3.7</w:t>
            </w:r>
          </w:p>
        </w:tc>
        <w:tc>
          <w:tcPr>
            <w:tcW w:w="1283" w:type="dxa"/>
            <w:shd w:val="clear" w:color="auto" w:fill="FFFFFF" w:themeFill="background1"/>
            <w:vAlign w:val="center"/>
          </w:tcPr>
          <w:p w14:paraId="74CBFF52"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BenQ XL2430-B</w:t>
            </w:r>
          </w:p>
        </w:tc>
        <w:tc>
          <w:tcPr>
            <w:tcW w:w="901" w:type="dxa"/>
            <w:shd w:val="clear" w:color="auto" w:fill="FFFFFF" w:themeFill="background1"/>
            <w:vAlign w:val="center"/>
          </w:tcPr>
          <w:p w14:paraId="510ED131"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1920 x 1080</w:t>
            </w:r>
          </w:p>
        </w:tc>
        <w:tc>
          <w:tcPr>
            <w:tcW w:w="679" w:type="dxa"/>
            <w:shd w:val="clear" w:color="auto" w:fill="FFFFFF" w:themeFill="background1"/>
            <w:vAlign w:val="center"/>
          </w:tcPr>
          <w:p w14:paraId="407C2DED"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 xml:space="preserve">24 </w:t>
            </w:r>
            <w:proofErr w:type="gramStart"/>
            <w:r w:rsidRPr="001250B3">
              <w:rPr>
                <w:rFonts w:asciiTheme="majorBidi" w:hAnsiTheme="majorBidi" w:cstheme="majorBidi"/>
                <w:sz w:val="16"/>
                <w:szCs w:val="16"/>
              </w:rPr>
              <w:t>inch</w:t>
            </w:r>
            <w:proofErr w:type="gramEnd"/>
          </w:p>
        </w:tc>
      </w:tr>
      <w:tr w:rsidR="00386727" w:rsidRPr="001250B3" w14:paraId="15FC225B" w14:textId="77777777" w:rsidTr="00386727">
        <w:trPr>
          <w:trHeight w:val="454"/>
          <w:jc w:val="center"/>
        </w:trPr>
        <w:tc>
          <w:tcPr>
            <w:tcW w:w="1132" w:type="dxa"/>
            <w:vAlign w:val="center"/>
          </w:tcPr>
          <w:p w14:paraId="0A601157"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Russian</w:t>
            </w:r>
          </w:p>
        </w:tc>
        <w:tc>
          <w:tcPr>
            <w:tcW w:w="991" w:type="dxa"/>
            <w:vAlign w:val="center"/>
          </w:tcPr>
          <w:p w14:paraId="2285DE3F"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Eye Link 1000+</w:t>
            </w:r>
          </w:p>
        </w:tc>
        <w:tc>
          <w:tcPr>
            <w:tcW w:w="616" w:type="dxa"/>
            <w:shd w:val="clear" w:color="auto" w:fill="auto"/>
            <w:vAlign w:val="center"/>
          </w:tcPr>
          <w:p w14:paraId="04ABCDBD" w14:textId="01139F2B" w:rsidR="00386727" w:rsidRPr="001250B3" w:rsidRDefault="00386727" w:rsidP="00386727">
            <w:pPr>
              <w:spacing w:after="0" w:line="360" w:lineRule="auto"/>
              <w:jc w:val="center"/>
              <w:rPr>
                <w:rFonts w:asciiTheme="majorBidi" w:hAnsiTheme="majorBidi" w:cstheme="majorBidi"/>
                <w:sz w:val="16"/>
                <w:szCs w:val="16"/>
              </w:rPr>
            </w:pPr>
            <w:r>
              <w:rPr>
                <w:rFonts w:asciiTheme="majorBidi" w:hAnsiTheme="majorBidi" w:cstheme="majorBidi"/>
                <w:sz w:val="16"/>
                <w:szCs w:val="16"/>
              </w:rPr>
              <w:t>20</w:t>
            </w:r>
          </w:p>
        </w:tc>
        <w:tc>
          <w:tcPr>
            <w:tcW w:w="803" w:type="dxa"/>
            <w:vAlign w:val="center"/>
          </w:tcPr>
          <w:p w14:paraId="4E007DA3"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75 cm</w:t>
            </w:r>
          </w:p>
        </w:tc>
        <w:tc>
          <w:tcPr>
            <w:tcW w:w="981" w:type="dxa"/>
            <w:vAlign w:val="center"/>
          </w:tcPr>
          <w:p w14:paraId="03E0B5FA" w14:textId="0D580540" w:rsidR="00386727" w:rsidRPr="001250B3" w:rsidRDefault="00386727" w:rsidP="00386727">
            <w:pPr>
              <w:spacing w:after="0" w:line="360" w:lineRule="auto"/>
              <w:jc w:val="center"/>
              <w:rPr>
                <w:rFonts w:asciiTheme="majorBidi" w:hAnsiTheme="majorBidi" w:cstheme="majorBidi"/>
                <w:sz w:val="16"/>
                <w:szCs w:val="16"/>
              </w:rPr>
            </w:pPr>
            <w:r>
              <w:rPr>
                <w:rFonts w:asciiTheme="majorBidi" w:hAnsiTheme="majorBidi" w:cstheme="majorBidi"/>
                <w:sz w:val="16"/>
                <w:szCs w:val="16"/>
              </w:rPr>
              <w:t>2.96</w:t>
            </w:r>
          </w:p>
        </w:tc>
        <w:tc>
          <w:tcPr>
            <w:tcW w:w="1283" w:type="dxa"/>
            <w:vAlign w:val="center"/>
          </w:tcPr>
          <w:p w14:paraId="5EB1F08A"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ViewSonic Graphics Series G90fB (CRT)</w:t>
            </w:r>
          </w:p>
        </w:tc>
        <w:tc>
          <w:tcPr>
            <w:tcW w:w="901" w:type="dxa"/>
            <w:vAlign w:val="center"/>
          </w:tcPr>
          <w:p w14:paraId="6B65CB3A"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1600 x 1024</w:t>
            </w:r>
          </w:p>
        </w:tc>
        <w:tc>
          <w:tcPr>
            <w:tcW w:w="679" w:type="dxa"/>
            <w:shd w:val="clear" w:color="auto" w:fill="auto"/>
            <w:vAlign w:val="center"/>
          </w:tcPr>
          <w:p w14:paraId="3B325BE5"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 xml:space="preserve">19 </w:t>
            </w:r>
            <w:proofErr w:type="gramStart"/>
            <w:r w:rsidRPr="001250B3">
              <w:rPr>
                <w:rFonts w:asciiTheme="majorBidi" w:hAnsiTheme="majorBidi" w:cstheme="majorBidi"/>
                <w:sz w:val="16"/>
                <w:szCs w:val="16"/>
              </w:rPr>
              <w:t>inch</w:t>
            </w:r>
            <w:proofErr w:type="gramEnd"/>
          </w:p>
        </w:tc>
      </w:tr>
      <w:tr w:rsidR="00386727" w:rsidRPr="001250B3" w14:paraId="3C63DBB9" w14:textId="77777777" w:rsidTr="00386727">
        <w:trPr>
          <w:trHeight w:val="454"/>
          <w:jc w:val="center"/>
        </w:trPr>
        <w:tc>
          <w:tcPr>
            <w:tcW w:w="1132" w:type="dxa"/>
            <w:vAlign w:val="center"/>
          </w:tcPr>
          <w:p w14:paraId="04BEBF73"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Spanish</w:t>
            </w:r>
          </w:p>
        </w:tc>
        <w:tc>
          <w:tcPr>
            <w:tcW w:w="991" w:type="dxa"/>
            <w:vAlign w:val="center"/>
          </w:tcPr>
          <w:p w14:paraId="24C34FB5"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Eye Link 1000</w:t>
            </w:r>
          </w:p>
        </w:tc>
        <w:tc>
          <w:tcPr>
            <w:tcW w:w="616" w:type="dxa"/>
            <w:shd w:val="clear" w:color="auto" w:fill="auto"/>
            <w:vAlign w:val="center"/>
          </w:tcPr>
          <w:p w14:paraId="73D59DAE" w14:textId="590FBFA0" w:rsidR="00386727" w:rsidRPr="001250B3" w:rsidRDefault="00386727" w:rsidP="00386727">
            <w:pPr>
              <w:spacing w:after="0" w:line="360" w:lineRule="auto"/>
              <w:jc w:val="center"/>
              <w:rPr>
                <w:rFonts w:asciiTheme="majorBidi" w:hAnsiTheme="majorBidi" w:cstheme="majorBidi"/>
                <w:sz w:val="16"/>
                <w:szCs w:val="16"/>
              </w:rPr>
            </w:pPr>
            <w:r>
              <w:rPr>
                <w:rFonts w:asciiTheme="majorBidi" w:hAnsiTheme="majorBidi" w:cstheme="majorBidi"/>
                <w:sz w:val="16"/>
                <w:szCs w:val="16"/>
              </w:rPr>
              <w:t>20</w:t>
            </w:r>
          </w:p>
        </w:tc>
        <w:tc>
          <w:tcPr>
            <w:tcW w:w="803" w:type="dxa"/>
            <w:vAlign w:val="center"/>
          </w:tcPr>
          <w:p w14:paraId="650F0EA0"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70cm</w:t>
            </w:r>
          </w:p>
        </w:tc>
        <w:tc>
          <w:tcPr>
            <w:tcW w:w="981" w:type="dxa"/>
            <w:vAlign w:val="center"/>
          </w:tcPr>
          <w:p w14:paraId="0DB0F80E"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3.1</w:t>
            </w:r>
          </w:p>
        </w:tc>
        <w:tc>
          <w:tcPr>
            <w:tcW w:w="1283" w:type="dxa"/>
            <w:vAlign w:val="center"/>
          </w:tcPr>
          <w:p w14:paraId="5928E216"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LG 23MP55</w:t>
            </w:r>
          </w:p>
        </w:tc>
        <w:tc>
          <w:tcPr>
            <w:tcW w:w="901" w:type="dxa"/>
            <w:vAlign w:val="center"/>
          </w:tcPr>
          <w:p w14:paraId="10765E41"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1920 x 1080</w:t>
            </w:r>
          </w:p>
        </w:tc>
        <w:tc>
          <w:tcPr>
            <w:tcW w:w="679" w:type="dxa"/>
            <w:vAlign w:val="center"/>
          </w:tcPr>
          <w:p w14:paraId="280AAB8C"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 xml:space="preserve">23 </w:t>
            </w:r>
            <w:proofErr w:type="gramStart"/>
            <w:r w:rsidRPr="001250B3">
              <w:rPr>
                <w:rFonts w:asciiTheme="majorBidi" w:hAnsiTheme="majorBidi" w:cstheme="majorBidi"/>
                <w:sz w:val="16"/>
                <w:szCs w:val="16"/>
              </w:rPr>
              <w:t>inch</w:t>
            </w:r>
            <w:proofErr w:type="gramEnd"/>
          </w:p>
        </w:tc>
      </w:tr>
      <w:tr w:rsidR="00386727" w:rsidRPr="001250B3" w14:paraId="5168A35A" w14:textId="77777777" w:rsidTr="00386727">
        <w:trPr>
          <w:trHeight w:val="454"/>
          <w:jc w:val="center"/>
        </w:trPr>
        <w:tc>
          <w:tcPr>
            <w:tcW w:w="1132" w:type="dxa"/>
            <w:tcBorders>
              <w:bottom w:val="single" w:sz="4" w:space="0" w:color="auto"/>
            </w:tcBorders>
            <w:vAlign w:val="center"/>
          </w:tcPr>
          <w:p w14:paraId="5DF11515"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Turkish</w:t>
            </w:r>
          </w:p>
        </w:tc>
        <w:tc>
          <w:tcPr>
            <w:tcW w:w="991" w:type="dxa"/>
            <w:tcBorders>
              <w:bottom w:val="single" w:sz="4" w:space="0" w:color="auto"/>
            </w:tcBorders>
            <w:vAlign w:val="center"/>
          </w:tcPr>
          <w:p w14:paraId="04C2AE69"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Eye Link 1000+</w:t>
            </w:r>
          </w:p>
        </w:tc>
        <w:tc>
          <w:tcPr>
            <w:tcW w:w="616" w:type="dxa"/>
            <w:tcBorders>
              <w:bottom w:val="single" w:sz="4" w:space="0" w:color="auto"/>
            </w:tcBorders>
            <w:shd w:val="clear" w:color="auto" w:fill="auto"/>
            <w:vAlign w:val="center"/>
          </w:tcPr>
          <w:p w14:paraId="3BA99536" w14:textId="2DC401C2" w:rsidR="00386727" w:rsidRPr="001250B3" w:rsidRDefault="00386727" w:rsidP="00386727">
            <w:pPr>
              <w:spacing w:after="0" w:line="360" w:lineRule="auto"/>
              <w:jc w:val="center"/>
              <w:rPr>
                <w:rFonts w:asciiTheme="majorBidi" w:hAnsiTheme="majorBidi" w:cstheme="majorBidi"/>
                <w:sz w:val="16"/>
                <w:szCs w:val="16"/>
              </w:rPr>
            </w:pPr>
            <w:r>
              <w:rPr>
                <w:rFonts w:asciiTheme="majorBidi" w:hAnsiTheme="majorBidi" w:cstheme="majorBidi"/>
                <w:sz w:val="16"/>
                <w:szCs w:val="16"/>
              </w:rPr>
              <w:t>20</w:t>
            </w:r>
          </w:p>
        </w:tc>
        <w:tc>
          <w:tcPr>
            <w:tcW w:w="803" w:type="dxa"/>
            <w:tcBorders>
              <w:bottom w:val="single" w:sz="4" w:space="0" w:color="auto"/>
            </w:tcBorders>
            <w:vAlign w:val="center"/>
          </w:tcPr>
          <w:p w14:paraId="73CE12C1"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60 cm</w:t>
            </w:r>
          </w:p>
        </w:tc>
        <w:tc>
          <w:tcPr>
            <w:tcW w:w="981" w:type="dxa"/>
            <w:tcBorders>
              <w:bottom w:val="single" w:sz="4" w:space="0" w:color="auto"/>
            </w:tcBorders>
            <w:vAlign w:val="center"/>
          </w:tcPr>
          <w:p w14:paraId="43B263A9"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3.3</w:t>
            </w:r>
          </w:p>
        </w:tc>
        <w:tc>
          <w:tcPr>
            <w:tcW w:w="1283" w:type="dxa"/>
            <w:tcBorders>
              <w:bottom w:val="single" w:sz="4" w:space="0" w:color="auto"/>
            </w:tcBorders>
            <w:vAlign w:val="center"/>
          </w:tcPr>
          <w:p w14:paraId="2DA61373"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HP Pavilion 23cw</w:t>
            </w:r>
          </w:p>
        </w:tc>
        <w:tc>
          <w:tcPr>
            <w:tcW w:w="901" w:type="dxa"/>
            <w:tcBorders>
              <w:bottom w:val="single" w:sz="4" w:space="0" w:color="auto"/>
            </w:tcBorders>
            <w:vAlign w:val="center"/>
          </w:tcPr>
          <w:p w14:paraId="57450070"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1920 x 1080</w:t>
            </w:r>
          </w:p>
        </w:tc>
        <w:tc>
          <w:tcPr>
            <w:tcW w:w="679" w:type="dxa"/>
            <w:tcBorders>
              <w:bottom w:val="single" w:sz="4" w:space="0" w:color="auto"/>
            </w:tcBorders>
            <w:vAlign w:val="center"/>
          </w:tcPr>
          <w:p w14:paraId="0D2EA47A" w14:textId="77777777" w:rsidR="00386727" w:rsidRPr="001250B3" w:rsidRDefault="00386727" w:rsidP="00386727">
            <w:pPr>
              <w:spacing w:after="0" w:line="360" w:lineRule="auto"/>
              <w:jc w:val="center"/>
              <w:rPr>
                <w:rFonts w:asciiTheme="majorBidi" w:hAnsiTheme="majorBidi" w:cstheme="majorBidi"/>
                <w:sz w:val="16"/>
                <w:szCs w:val="16"/>
              </w:rPr>
            </w:pPr>
            <w:r w:rsidRPr="001250B3">
              <w:rPr>
                <w:rFonts w:asciiTheme="majorBidi" w:hAnsiTheme="majorBidi" w:cstheme="majorBidi"/>
                <w:sz w:val="16"/>
                <w:szCs w:val="16"/>
              </w:rPr>
              <w:t xml:space="preserve">23 </w:t>
            </w:r>
            <w:proofErr w:type="gramStart"/>
            <w:r w:rsidRPr="001250B3">
              <w:rPr>
                <w:rFonts w:asciiTheme="majorBidi" w:hAnsiTheme="majorBidi" w:cstheme="majorBidi"/>
                <w:sz w:val="16"/>
                <w:szCs w:val="16"/>
              </w:rPr>
              <w:t>inch</w:t>
            </w:r>
            <w:proofErr w:type="gramEnd"/>
          </w:p>
        </w:tc>
      </w:tr>
    </w:tbl>
    <w:p w14:paraId="364F9507" w14:textId="77777777" w:rsidR="001D29C4" w:rsidRPr="001250B3" w:rsidRDefault="001D29C4" w:rsidP="00D167E9">
      <w:pPr>
        <w:spacing w:after="0" w:line="480" w:lineRule="auto"/>
        <w:ind w:firstLine="720"/>
        <w:jc w:val="both"/>
        <w:rPr>
          <w:rFonts w:asciiTheme="majorBidi" w:hAnsiTheme="majorBidi" w:cstheme="majorBidi"/>
          <w:b/>
          <w:bCs/>
          <w:i/>
          <w:iCs/>
          <w:sz w:val="24"/>
          <w:szCs w:val="24"/>
        </w:rPr>
      </w:pPr>
    </w:p>
    <w:p w14:paraId="70C93453" w14:textId="77777777" w:rsidR="00D167E9" w:rsidRDefault="00D167E9">
      <w:pPr>
        <w:rPr>
          <w:rFonts w:asciiTheme="majorBidi" w:hAnsiTheme="majorBidi" w:cstheme="majorBidi"/>
          <w:b/>
          <w:bCs/>
          <w:sz w:val="24"/>
          <w:szCs w:val="24"/>
        </w:rPr>
      </w:pPr>
      <w:r>
        <w:rPr>
          <w:rFonts w:asciiTheme="majorBidi" w:hAnsiTheme="majorBidi" w:cstheme="majorBidi"/>
          <w:b/>
          <w:bCs/>
          <w:sz w:val="24"/>
          <w:szCs w:val="24"/>
        </w:rPr>
        <w:br w:type="page"/>
      </w:r>
    </w:p>
    <w:p w14:paraId="72CF1162" w14:textId="77777777" w:rsidR="00487578" w:rsidRPr="00271DFE" w:rsidRDefault="00487578" w:rsidP="00D167E9">
      <w:pPr>
        <w:spacing w:after="0" w:line="480" w:lineRule="auto"/>
        <w:rPr>
          <w:rFonts w:asciiTheme="majorBidi" w:hAnsiTheme="majorBidi" w:cstheme="majorBidi"/>
          <w:b/>
          <w:bCs/>
        </w:rPr>
      </w:pPr>
    </w:p>
    <w:sectPr w:rsidR="00487578" w:rsidRPr="00271D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ga  Parshina">
    <w15:presenceInfo w15:providerId="AD" w15:userId="S::oparshina@gradcenter.cuny.edu::419d337c-71eb-4e50-b106-521afe11be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A82"/>
    <w:rsid w:val="00030B71"/>
    <w:rsid w:val="00052087"/>
    <w:rsid w:val="00077035"/>
    <w:rsid w:val="000775F5"/>
    <w:rsid w:val="000847CF"/>
    <w:rsid w:val="000866B5"/>
    <w:rsid w:val="00093BD1"/>
    <w:rsid w:val="000C108E"/>
    <w:rsid w:val="00111E29"/>
    <w:rsid w:val="001250B3"/>
    <w:rsid w:val="00133AEB"/>
    <w:rsid w:val="001724E2"/>
    <w:rsid w:val="00180707"/>
    <w:rsid w:val="001908C7"/>
    <w:rsid w:val="00190AA3"/>
    <w:rsid w:val="001B42E4"/>
    <w:rsid w:val="001D29C4"/>
    <w:rsid w:val="00220D30"/>
    <w:rsid w:val="00271DFE"/>
    <w:rsid w:val="002A378D"/>
    <w:rsid w:val="002E5FBB"/>
    <w:rsid w:val="00313266"/>
    <w:rsid w:val="0032423E"/>
    <w:rsid w:val="00331D20"/>
    <w:rsid w:val="00375141"/>
    <w:rsid w:val="00386727"/>
    <w:rsid w:val="003A1848"/>
    <w:rsid w:val="003D5C9A"/>
    <w:rsid w:val="00406BCF"/>
    <w:rsid w:val="004076E3"/>
    <w:rsid w:val="004346DD"/>
    <w:rsid w:val="00487578"/>
    <w:rsid w:val="004B07A7"/>
    <w:rsid w:val="004B6A8A"/>
    <w:rsid w:val="00502289"/>
    <w:rsid w:val="0052660D"/>
    <w:rsid w:val="0054204B"/>
    <w:rsid w:val="00545862"/>
    <w:rsid w:val="00547380"/>
    <w:rsid w:val="00547F83"/>
    <w:rsid w:val="005556ED"/>
    <w:rsid w:val="00617CDD"/>
    <w:rsid w:val="00624F52"/>
    <w:rsid w:val="00636773"/>
    <w:rsid w:val="0066478B"/>
    <w:rsid w:val="006B211A"/>
    <w:rsid w:val="006E0519"/>
    <w:rsid w:val="006E0A82"/>
    <w:rsid w:val="006E6FD3"/>
    <w:rsid w:val="00717756"/>
    <w:rsid w:val="007542AC"/>
    <w:rsid w:val="007550B8"/>
    <w:rsid w:val="0078191E"/>
    <w:rsid w:val="007C5AA7"/>
    <w:rsid w:val="007D2AC5"/>
    <w:rsid w:val="00873A48"/>
    <w:rsid w:val="008A28CE"/>
    <w:rsid w:val="008A3CE6"/>
    <w:rsid w:val="008A6F45"/>
    <w:rsid w:val="008B3648"/>
    <w:rsid w:val="008D03D0"/>
    <w:rsid w:val="00914CB5"/>
    <w:rsid w:val="009325A6"/>
    <w:rsid w:val="009547E8"/>
    <w:rsid w:val="00983734"/>
    <w:rsid w:val="009A5018"/>
    <w:rsid w:val="009A6BCC"/>
    <w:rsid w:val="009D2B59"/>
    <w:rsid w:val="00A11615"/>
    <w:rsid w:val="00A35F06"/>
    <w:rsid w:val="00A87BBC"/>
    <w:rsid w:val="00B13D23"/>
    <w:rsid w:val="00B553B1"/>
    <w:rsid w:val="00BA28C2"/>
    <w:rsid w:val="00BA5A14"/>
    <w:rsid w:val="00BD6E2F"/>
    <w:rsid w:val="00C226A0"/>
    <w:rsid w:val="00C44E51"/>
    <w:rsid w:val="00C50FD2"/>
    <w:rsid w:val="00C667AA"/>
    <w:rsid w:val="00C84E2C"/>
    <w:rsid w:val="00CD2B3B"/>
    <w:rsid w:val="00D02254"/>
    <w:rsid w:val="00D167E9"/>
    <w:rsid w:val="00D50675"/>
    <w:rsid w:val="00DB0A39"/>
    <w:rsid w:val="00DF471C"/>
    <w:rsid w:val="00E033F2"/>
    <w:rsid w:val="00E42F2D"/>
    <w:rsid w:val="00F25429"/>
    <w:rsid w:val="00F31A16"/>
    <w:rsid w:val="00F408C6"/>
    <w:rsid w:val="00F766C3"/>
    <w:rsid w:val="00F8538A"/>
    <w:rsid w:val="00F904F4"/>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4B385"/>
  <w15:chartTrackingRefBased/>
  <w15:docId w15:val="{DAC35EC6-83F0-420B-9FF6-26AF77A76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46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6DD"/>
    <w:rPr>
      <w:rFonts w:ascii="Segoe UI" w:hAnsi="Segoe UI" w:cs="Segoe UI"/>
      <w:sz w:val="18"/>
      <w:szCs w:val="18"/>
    </w:rPr>
  </w:style>
  <w:style w:type="character" w:styleId="CommentReference">
    <w:name w:val="annotation reference"/>
    <w:basedOn w:val="DefaultParagraphFont"/>
    <w:uiPriority w:val="99"/>
    <w:semiHidden/>
    <w:unhideWhenUsed/>
    <w:rsid w:val="004346DD"/>
    <w:rPr>
      <w:sz w:val="16"/>
      <w:szCs w:val="16"/>
    </w:rPr>
  </w:style>
  <w:style w:type="paragraph" w:styleId="CommentText">
    <w:name w:val="annotation text"/>
    <w:basedOn w:val="Normal"/>
    <w:link w:val="CommentTextChar"/>
    <w:uiPriority w:val="99"/>
    <w:unhideWhenUsed/>
    <w:rsid w:val="004346DD"/>
    <w:pPr>
      <w:spacing w:line="240" w:lineRule="auto"/>
    </w:pPr>
    <w:rPr>
      <w:sz w:val="20"/>
      <w:szCs w:val="20"/>
    </w:rPr>
  </w:style>
  <w:style w:type="character" w:customStyle="1" w:styleId="CommentTextChar">
    <w:name w:val="Comment Text Char"/>
    <w:basedOn w:val="DefaultParagraphFont"/>
    <w:link w:val="CommentText"/>
    <w:uiPriority w:val="99"/>
    <w:rsid w:val="004346DD"/>
    <w:rPr>
      <w:sz w:val="20"/>
      <w:szCs w:val="20"/>
    </w:rPr>
  </w:style>
  <w:style w:type="paragraph" w:styleId="CommentSubject">
    <w:name w:val="annotation subject"/>
    <w:basedOn w:val="CommentText"/>
    <w:next w:val="CommentText"/>
    <w:link w:val="CommentSubjectChar"/>
    <w:uiPriority w:val="99"/>
    <w:semiHidden/>
    <w:unhideWhenUsed/>
    <w:rsid w:val="008B3648"/>
    <w:rPr>
      <w:b/>
      <w:bCs/>
    </w:rPr>
  </w:style>
  <w:style w:type="character" w:customStyle="1" w:styleId="CommentSubjectChar">
    <w:name w:val="Comment Subject Char"/>
    <w:basedOn w:val="CommentTextChar"/>
    <w:link w:val="CommentSubject"/>
    <w:uiPriority w:val="99"/>
    <w:semiHidden/>
    <w:rsid w:val="008B36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42889">
      <w:bodyDiv w:val="1"/>
      <w:marLeft w:val="0"/>
      <w:marRight w:val="0"/>
      <w:marTop w:val="0"/>
      <w:marBottom w:val="0"/>
      <w:divBdr>
        <w:top w:val="none" w:sz="0" w:space="0" w:color="auto"/>
        <w:left w:val="none" w:sz="0" w:space="0" w:color="auto"/>
        <w:bottom w:val="none" w:sz="0" w:space="0" w:color="auto"/>
        <w:right w:val="none" w:sz="0" w:space="0" w:color="auto"/>
      </w:divBdr>
      <w:divsChild>
        <w:div w:id="570307405">
          <w:marLeft w:val="0"/>
          <w:marRight w:val="0"/>
          <w:marTop w:val="0"/>
          <w:marBottom w:val="0"/>
          <w:divBdr>
            <w:top w:val="none" w:sz="0" w:space="0" w:color="auto"/>
            <w:left w:val="none" w:sz="0" w:space="0" w:color="auto"/>
            <w:bottom w:val="none" w:sz="0" w:space="0" w:color="auto"/>
            <w:right w:val="none" w:sz="0" w:space="0" w:color="auto"/>
          </w:divBdr>
        </w:div>
      </w:divsChild>
    </w:div>
    <w:div w:id="1541748888">
      <w:bodyDiv w:val="1"/>
      <w:marLeft w:val="0"/>
      <w:marRight w:val="0"/>
      <w:marTop w:val="0"/>
      <w:marBottom w:val="0"/>
      <w:divBdr>
        <w:top w:val="none" w:sz="0" w:space="0" w:color="auto"/>
        <w:left w:val="none" w:sz="0" w:space="0" w:color="auto"/>
        <w:bottom w:val="none" w:sz="0" w:space="0" w:color="auto"/>
        <w:right w:val="none" w:sz="0" w:space="0" w:color="auto"/>
      </w:divBdr>
      <w:divsChild>
        <w:div w:id="124350214">
          <w:marLeft w:val="0"/>
          <w:marRight w:val="0"/>
          <w:marTop w:val="0"/>
          <w:marBottom w:val="0"/>
          <w:divBdr>
            <w:top w:val="none" w:sz="0" w:space="0" w:color="auto"/>
            <w:left w:val="none" w:sz="0" w:space="0" w:color="auto"/>
            <w:bottom w:val="none" w:sz="0" w:space="0" w:color="auto"/>
            <w:right w:val="none" w:sz="0" w:space="0" w:color="auto"/>
          </w:divBdr>
        </w:div>
      </w:divsChild>
    </w:div>
    <w:div w:id="1970629504">
      <w:bodyDiv w:val="1"/>
      <w:marLeft w:val="0"/>
      <w:marRight w:val="0"/>
      <w:marTop w:val="0"/>
      <w:marBottom w:val="0"/>
      <w:divBdr>
        <w:top w:val="none" w:sz="0" w:space="0" w:color="auto"/>
        <w:left w:val="none" w:sz="0" w:space="0" w:color="auto"/>
        <w:bottom w:val="none" w:sz="0" w:space="0" w:color="auto"/>
        <w:right w:val="none" w:sz="0" w:space="0" w:color="auto"/>
      </w:divBdr>
    </w:div>
    <w:div w:id="2091583519">
      <w:bodyDiv w:val="1"/>
      <w:marLeft w:val="0"/>
      <w:marRight w:val="0"/>
      <w:marTop w:val="0"/>
      <w:marBottom w:val="0"/>
      <w:divBdr>
        <w:top w:val="none" w:sz="0" w:space="0" w:color="auto"/>
        <w:left w:val="none" w:sz="0" w:space="0" w:color="auto"/>
        <w:bottom w:val="none" w:sz="0" w:space="0" w:color="auto"/>
        <w:right w:val="none" w:sz="0" w:space="0" w:color="auto"/>
      </w:divBdr>
      <w:divsChild>
        <w:div w:id="938375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Kuperman</dc:creator>
  <cp:keywords/>
  <dc:description/>
  <cp:lastModifiedBy>Olga  Parshina</cp:lastModifiedBy>
  <cp:revision>2</cp:revision>
  <dcterms:created xsi:type="dcterms:W3CDTF">2022-06-21T20:56:00Z</dcterms:created>
  <dcterms:modified xsi:type="dcterms:W3CDTF">2022-06-21T20:56:00Z</dcterms:modified>
</cp:coreProperties>
</file>